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3246" w14:textId="77777777" w:rsidR="00A12C6F" w:rsidRPr="00A12C6F" w:rsidRDefault="00A12C6F" w:rsidP="00A03306">
      <w:pPr>
        <w:spacing w:before="400" w:after="0" w:line="240" w:lineRule="auto"/>
        <w:ind w:left="-15"/>
        <w:jc w:val="both"/>
        <w:rPr>
          <w:rFonts w:ascii="Arial" w:eastAsia="Times New Roman" w:hAnsi="Arial" w:cs="Arial"/>
          <w:sz w:val="36"/>
          <w:szCs w:val="36"/>
          <w:u w:val="single"/>
          <w:lang w:eastAsia="pt-BR"/>
        </w:rPr>
      </w:pPr>
      <w:r w:rsidRPr="00A12C6F">
        <w:rPr>
          <w:rFonts w:ascii="Arial" w:eastAsia="Times New Roman" w:hAnsi="Arial" w:cs="Arial"/>
          <w:sz w:val="36"/>
          <w:szCs w:val="36"/>
          <w:u w:val="single"/>
          <w:lang w:eastAsia="pt-BR"/>
        </w:rPr>
        <w:t>PRC - Plataforma de recomendação de conteúdo</w:t>
      </w:r>
    </w:p>
    <w:p w14:paraId="27883247" w14:textId="0FAC31F3" w:rsidR="00A12C6F" w:rsidRPr="00A12C6F" w:rsidRDefault="00E92B73" w:rsidP="00A12C6F">
      <w:pPr>
        <w:spacing w:before="200" w:after="0" w:line="240" w:lineRule="auto"/>
        <w:ind w:left="-15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E01B84"/>
          <w:lang w:eastAsia="pt-BR"/>
        </w:rPr>
        <w:t>25</w:t>
      </w:r>
      <w:r w:rsidR="00A12C6F" w:rsidRPr="00A12C6F">
        <w:rPr>
          <w:rFonts w:ascii="Arial" w:eastAsia="Times New Roman" w:hAnsi="Arial" w:cs="Arial"/>
          <w:color w:val="E01B84"/>
          <w:lang w:eastAsia="pt-BR"/>
        </w:rPr>
        <w:t>/03/2021</w:t>
      </w:r>
    </w:p>
    <w:p w14:paraId="27883248" w14:textId="77777777" w:rsidR="00A12C6F" w:rsidRPr="00A12C6F" w:rsidRDefault="00A12C6F" w:rsidP="00A12C6F">
      <w:pPr>
        <w:spacing w:before="480" w:after="0" w:line="240" w:lineRule="auto"/>
        <w:ind w:left="-15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r w:rsidRPr="00A12C6F">
        <w:rPr>
          <w:rFonts w:ascii="Arial" w:eastAsia="Times New Roman" w:hAnsi="Arial" w:cs="Arial"/>
          <w:color w:val="000000"/>
          <w:kern w:val="36"/>
          <w:sz w:val="42"/>
          <w:szCs w:val="42"/>
          <w:lang w:eastAsia="pt-BR"/>
        </w:rPr>
        <w:t>Objetivo do projeto</w:t>
      </w:r>
    </w:p>
    <w:p w14:paraId="28908F2B" w14:textId="0B3044E2" w:rsidR="00385D22" w:rsidRPr="00075048" w:rsidRDefault="00385D22">
      <w:pPr>
        <w:rPr>
          <w:rFonts w:ascii="Arial" w:hAnsi="Arial" w:cs="Arial"/>
        </w:rPr>
        <w:pPrChange w:id="0" w:author="GUSTAVO WERMELINGER SA" w:date="2021-04-13T20:20:00Z">
          <w:pPr>
            <w:spacing w:before="480" w:after="0" w:line="240" w:lineRule="auto"/>
            <w:ind w:left="-15" w:firstLine="723"/>
            <w:jc w:val="both"/>
            <w:outlineLvl w:val="0"/>
          </w:pPr>
        </w:pPrChange>
      </w:pPr>
      <w:r w:rsidRPr="00075048">
        <w:rPr>
          <w:rFonts w:ascii="Arial" w:hAnsi="Arial" w:cs="Arial"/>
          <w:rPrChange w:id="1" w:author="GUSTAVO WERMELINGER SA" w:date="2021-04-13T20:20:00Z">
            <w:rPr>
              <w:lang w:eastAsia="pt-BR"/>
            </w:rPr>
          </w:rPrChange>
        </w:rPr>
        <w:t>O PRC- (Plataforma de recomendação de conteúdo) é um sistema de recomendação multimídia, onde através de uma inteligência artificial, recomenda-se filmes, séries, documentários, anime</w:t>
      </w:r>
      <w:r w:rsidRPr="00075048">
        <w:rPr>
          <w:rFonts w:ascii="Arial" w:hAnsi="Arial" w:cs="Arial"/>
        </w:rPr>
        <w:t xml:space="preserve">s, baseando-se no perfil de outros filmes previamente assistidos. Consultando conteúdos já assistidos e marcados como 'gostei' e como 'não gostei, o programa teria como base os gêneros dos filmes marcados com suas notas para poder selecionar títulos de outros </w:t>
      </w:r>
      <w:proofErr w:type="gramStart"/>
      <w:r w:rsidRPr="00075048">
        <w:rPr>
          <w:rFonts w:ascii="Arial" w:hAnsi="Arial" w:cs="Arial"/>
        </w:rPr>
        <w:t>conteúdo semelhantes</w:t>
      </w:r>
      <w:proofErr w:type="gramEnd"/>
      <w:r w:rsidRPr="00075048">
        <w:rPr>
          <w:rFonts w:ascii="Arial" w:hAnsi="Arial" w:cs="Arial"/>
        </w:rPr>
        <w:t xml:space="preserve"> para Ilhe apresentar.</w:t>
      </w:r>
    </w:p>
    <w:p w14:paraId="2788324A" w14:textId="77777777" w:rsidR="00A12C6F" w:rsidRPr="00A12C6F" w:rsidRDefault="00A12C6F" w:rsidP="00A12C6F">
      <w:pPr>
        <w:spacing w:before="200" w:after="0" w:line="240" w:lineRule="auto"/>
        <w:ind w:left="-15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A12C6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Prioridades do produto/sistema </w:t>
      </w:r>
    </w:p>
    <w:p w14:paraId="6CFCE047" w14:textId="18B5EE74" w:rsidR="00E9608F" w:rsidRDefault="00E9608F" w:rsidP="00E9608F">
      <w:pPr>
        <w:spacing w:before="200" w:after="0" w:line="240" w:lineRule="auto"/>
        <w:ind w:left="-15" w:firstLine="723"/>
        <w:jc w:val="both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4E7E35">
        <w:rPr>
          <w:rFonts w:ascii="Arial" w:eastAsia="Times New Roman" w:hAnsi="Arial" w:cs="Arial"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sz w:val="24"/>
          <w:szCs w:val="24"/>
          <w:lang w:eastAsia="pt-BR"/>
        </w:rPr>
        <w:t>riar</w:t>
      </w:r>
      <w:r w:rsidRPr="004E7E35">
        <w:rPr>
          <w:rFonts w:ascii="Arial" w:eastAsia="Times New Roman" w:hAnsi="Arial" w:cs="Arial"/>
          <w:sz w:val="24"/>
          <w:szCs w:val="24"/>
          <w:lang w:eastAsia="pt-BR"/>
        </w:rPr>
        <w:t xml:space="preserve"> um perfil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E7E35">
        <w:rPr>
          <w:rFonts w:ascii="Arial" w:eastAsia="Times New Roman" w:hAnsi="Arial" w:cs="Arial"/>
          <w:sz w:val="24"/>
          <w:szCs w:val="24"/>
          <w:lang w:eastAsia="pt-BR"/>
        </w:rPr>
        <w:t xml:space="preserve">(uma conta pessoal </w:t>
      </w:r>
      <w:r>
        <w:rPr>
          <w:rFonts w:ascii="Arial" w:eastAsia="Times New Roman" w:hAnsi="Arial" w:cs="Arial"/>
          <w:sz w:val="24"/>
          <w:szCs w:val="24"/>
          <w:lang w:eastAsia="pt-BR"/>
        </w:rPr>
        <w:t>ser</w:t>
      </w:r>
      <w:r w:rsidR="00433D56">
        <w:rPr>
          <w:rFonts w:ascii="Arial" w:eastAsia="Times New Roman" w:hAnsi="Arial" w:cs="Arial"/>
          <w:sz w:val="24"/>
          <w:szCs w:val="24"/>
          <w:lang w:eastAsia="pt-BR"/>
        </w:rPr>
        <w:t>á</w:t>
      </w:r>
      <w:r w:rsidR="00400FA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="00400FAC">
        <w:rPr>
          <w:rFonts w:ascii="Arial" w:eastAsia="Times New Roman" w:hAnsi="Arial" w:cs="Arial"/>
          <w:sz w:val="24"/>
          <w:szCs w:val="24"/>
          <w:lang w:eastAsia="pt-BR"/>
        </w:rPr>
        <w:t xml:space="preserve">criada </w:t>
      </w:r>
      <w:r w:rsidR="00433D56">
        <w:rPr>
          <w:rFonts w:ascii="Arial" w:eastAsia="Times New Roman" w:hAnsi="Arial" w:cs="Arial"/>
          <w:sz w:val="24"/>
          <w:szCs w:val="24"/>
          <w:lang w:eastAsia="pt-BR"/>
        </w:rPr>
        <w:t xml:space="preserve"> a</w:t>
      </w:r>
      <w:proofErr w:type="gramEnd"/>
      <w:r w:rsidR="00433D56">
        <w:rPr>
          <w:rFonts w:ascii="Arial" w:eastAsia="Times New Roman" w:hAnsi="Arial" w:cs="Arial"/>
          <w:sz w:val="24"/>
          <w:szCs w:val="24"/>
          <w:lang w:eastAsia="pt-BR"/>
        </w:rPr>
        <w:t xml:space="preserve"> partir de </w:t>
      </w:r>
      <w:r w:rsidR="00951A2D">
        <w:rPr>
          <w:rFonts w:ascii="Arial" w:eastAsia="Times New Roman" w:hAnsi="Arial" w:cs="Arial"/>
          <w:sz w:val="24"/>
          <w:szCs w:val="24"/>
          <w:lang w:eastAsia="pt-BR"/>
        </w:rPr>
        <w:t>um e-mail e senha</w:t>
      </w:r>
      <w:r w:rsidR="00F54D1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400FAC">
        <w:rPr>
          <w:rFonts w:ascii="Arial" w:eastAsia="Times New Roman" w:hAnsi="Arial" w:cs="Arial"/>
          <w:sz w:val="24"/>
          <w:szCs w:val="24"/>
          <w:lang w:eastAsia="pt-BR"/>
        </w:rPr>
        <w:t>e após o usuário informar seus</w:t>
      </w:r>
      <w:r w:rsidR="00C70238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716AE">
        <w:rPr>
          <w:rFonts w:ascii="Arial" w:eastAsia="Times New Roman" w:hAnsi="Arial" w:cs="Arial"/>
          <w:sz w:val="24"/>
          <w:szCs w:val="24"/>
          <w:lang w:eastAsia="pt-BR"/>
        </w:rPr>
        <w:t>gostos(conteúdos marcados como gostei e não gostei</w:t>
      </w:r>
      <w:r w:rsidR="00EA77A4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FE0F3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E5868">
        <w:rPr>
          <w:rFonts w:ascii="Arial" w:eastAsia="Times New Roman" w:hAnsi="Arial" w:cs="Arial"/>
          <w:sz w:val="24"/>
          <w:szCs w:val="24"/>
          <w:lang w:eastAsia="pt-BR"/>
        </w:rPr>
        <w:t xml:space="preserve">após passarem pela IA, </w:t>
      </w:r>
      <w:proofErr w:type="spellStart"/>
      <w:r w:rsidR="00E1360F">
        <w:rPr>
          <w:rFonts w:ascii="Arial" w:eastAsia="Times New Roman" w:hAnsi="Arial" w:cs="Arial"/>
          <w:sz w:val="24"/>
          <w:szCs w:val="24"/>
          <w:lang w:eastAsia="pt-BR"/>
        </w:rPr>
        <w:t>conteúdos</w:t>
      </w:r>
      <w:proofErr w:type="spellEnd"/>
      <w:r w:rsidR="00E1360F">
        <w:rPr>
          <w:rFonts w:ascii="Arial" w:eastAsia="Times New Roman" w:hAnsi="Arial" w:cs="Arial"/>
          <w:sz w:val="24"/>
          <w:szCs w:val="24"/>
          <w:lang w:eastAsia="pt-BR"/>
        </w:rPr>
        <w:t xml:space="preserve"> multimídia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34989">
        <w:rPr>
          <w:rFonts w:ascii="Arial" w:eastAsia="Times New Roman" w:hAnsi="Arial" w:cs="Arial"/>
          <w:sz w:val="24"/>
          <w:szCs w:val="24"/>
          <w:lang w:eastAsia="pt-BR"/>
        </w:rPr>
        <w:t>serão recomendados</w:t>
      </w:r>
      <w:r w:rsidR="002F4846">
        <w:rPr>
          <w:rFonts w:ascii="Arial" w:eastAsia="Times New Roman" w:hAnsi="Arial" w:cs="Arial"/>
          <w:sz w:val="24"/>
          <w:szCs w:val="24"/>
          <w:lang w:eastAsia="pt-BR"/>
        </w:rPr>
        <w:t xml:space="preserve"> em sua </w:t>
      </w:r>
      <w:r w:rsidR="00F65BC9">
        <w:rPr>
          <w:rFonts w:ascii="Arial" w:eastAsia="Times New Roman" w:hAnsi="Arial" w:cs="Arial"/>
          <w:sz w:val="24"/>
          <w:szCs w:val="24"/>
          <w:lang w:eastAsia="pt-BR"/>
        </w:rPr>
        <w:t xml:space="preserve">tela principal </w:t>
      </w:r>
      <w:r w:rsidRPr="004E7E35">
        <w:rPr>
          <w:rFonts w:ascii="Arial" w:eastAsia="Times New Roman" w:hAnsi="Arial" w:cs="Arial"/>
          <w:sz w:val="24"/>
          <w:szCs w:val="24"/>
          <w:lang w:eastAsia="pt-BR"/>
        </w:rPr>
        <w:t xml:space="preserve">e </w:t>
      </w:r>
      <w:r w:rsidR="00F65BC9">
        <w:rPr>
          <w:rFonts w:ascii="Arial" w:eastAsia="Times New Roman" w:hAnsi="Arial" w:cs="Arial"/>
          <w:sz w:val="24"/>
          <w:szCs w:val="24"/>
          <w:lang w:eastAsia="pt-BR"/>
        </w:rPr>
        <w:t xml:space="preserve">onde pode </w:t>
      </w:r>
      <w:r w:rsidRPr="004E7E35">
        <w:rPr>
          <w:rFonts w:ascii="Arial" w:eastAsia="Times New Roman" w:hAnsi="Arial" w:cs="Arial"/>
          <w:sz w:val="24"/>
          <w:szCs w:val="24"/>
          <w:lang w:eastAsia="pt-BR"/>
        </w:rPr>
        <w:t>geren</w:t>
      </w:r>
      <w:r w:rsidR="00F65BC9">
        <w:rPr>
          <w:rFonts w:ascii="Arial" w:eastAsia="Times New Roman" w:hAnsi="Arial" w:cs="Arial"/>
          <w:sz w:val="24"/>
          <w:szCs w:val="24"/>
          <w:lang w:eastAsia="pt-BR"/>
        </w:rPr>
        <w:t>ciar</w:t>
      </w:r>
      <w:r w:rsidR="00912D8A">
        <w:rPr>
          <w:rFonts w:ascii="Arial" w:eastAsia="Times New Roman" w:hAnsi="Arial" w:cs="Arial"/>
          <w:sz w:val="24"/>
          <w:szCs w:val="24"/>
          <w:lang w:eastAsia="pt-BR"/>
        </w:rPr>
        <w:t xml:space="preserve"> o que será mostrado nela</w:t>
      </w:r>
      <w:r w:rsidRPr="004E7E35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="005E5868">
        <w:rPr>
          <w:rFonts w:ascii="Arial" w:eastAsia="Times New Roman" w:hAnsi="Arial" w:cs="Arial"/>
          <w:sz w:val="24"/>
          <w:szCs w:val="24"/>
          <w:lang w:eastAsia="pt-BR"/>
        </w:rPr>
        <w:t>suas recomendações, conteúdos sendo assistid</w:t>
      </w:r>
      <w:r w:rsidR="00260B5F">
        <w:rPr>
          <w:rFonts w:ascii="Arial" w:eastAsia="Times New Roman" w:hAnsi="Arial" w:cs="Arial"/>
          <w:sz w:val="24"/>
          <w:szCs w:val="24"/>
          <w:lang w:eastAsia="pt-BR"/>
        </w:rPr>
        <w:t>os e não finalizados</w:t>
      </w:r>
      <w:r w:rsidR="0096035B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D552F6">
        <w:rPr>
          <w:rFonts w:ascii="Arial" w:eastAsia="Times New Roman" w:hAnsi="Arial" w:cs="Arial"/>
          <w:sz w:val="24"/>
          <w:szCs w:val="24"/>
          <w:lang w:eastAsia="pt-BR"/>
        </w:rPr>
        <w:t>calendário listando a data de lançamento d</w:t>
      </w:r>
      <w:r w:rsidR="00835B3D">
        <w:rPr>
          <w:rFonts w:ascii="Arial" w:eastAsia="Times New Roman" w:hAnsi="Arial" w:cs="Arial"/>
          <w:sz w:val="24"/>
          <w:szCs w:val="24"/>
          <w:lang w:eastAsia="pt-BR"/>
        </w:rPr>
        <w:t>e novos episódios de s</w:t>
      </w:r>
      <w:r w:rsidR="00AD4503">
        <w:rPr>
          <w:rFonts w:ascii="Arial" w:eastAsia="Times New Roman" w:hAnsi="Arial" w:cs="Arial"/>
          <w:sz w:val="24"/>
          <w:szCs w:val="24"/>
          <w:lang w:eastAsia="pt-BR"/>
        </w:rPr>
        <w:t>éries sendo assistidas, filtro de busca</w:t>
      </w:r>
      <w:r w:rsidR="0016285C">
        <w:rPr>
          <w:rFonts w:ascii="Arial" w:eastAsia="Times New Roman" w:hAnsi="Arial" w:cs="Arial"/>
          <w:sz w:val="24"/>
          <w:szCs w:val="24"/>
          <w:lang w:eastAsia="pt-BR"/>
        </w:rPr>
        <w:t xml:space="preserve"> por </w:t>
      </w:r>
      <w:r w:rsidR="00E21459">
        <w:rPr>
          <w:rFonts w:ascii="Arial" w:eastAsia="Times New Roman" w:hAnsi="Arial" w:cs="Arial"/>
          <w:sz w:val="24"/>
          <w:szCs w:val="24"/>
          <w:lang w:eastAsia="pt-BR"/>
        </w:rPr>
        <w:t>diversas categorias</w:t>
      </w:r>
      <w:r w:rsidRPr="004E7E35">
        <w:rPr>
          <w:rFonts w:ascii="Arial" w:eastAsia="Times New Roman" w:hAnsi="Arial" w:cs="Arial"/>
          <w:sz w:val="24"/>
          <w:szCs w:val="24"/>
          <w:lang w:eastAsia="pt-BR"/>
        </w:rPr>
        <w:t>).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Assim, mostrando para os usuários diversos conteúdos que a IA reconhece como um conteúdo de potencial agrado.</w:t>
      </w:r>
    </w:p>
    <w:p w14:paraId="4E718F07" w14:textId="5BDDF495" w:rsidR="00385D22" w:rsidRPr="00A12C6F" w:rsidDel="00E9608F" w:rsidRDefault="00385D22">
      <w:pPr>
        <w:spacing w:before="200" w:after="0" w:line="240" w:lineRule="auto"/>
        <w:ind w:left="-15" w:firstLine="723"/>
        <w:jc w:val="both"/>
        <w:outlineLvl w:val="1"/>
        <w:rPr>
          <w:ins w:id="2" w:author="VICTOR BRAGA" w:date="2021-03-25T20:15:00Z"/>
          <w:del w:id="3" w:author="GUSTAVO WERMELINGER SA" w:date="2021-04-13T20:32:00Z"/>
          <w:rFonts w:ascii="Arial" w:eastAsia="Times New Roman" w:hAnsi="Arial" w:cs="Arial"/>
          <w:sz w:val="24"/>
          <w:szCs w:val="24"/>
          <w:lang w:eastAsia="pt-BR"/>
        </w:rPr>
        <w:pPrChange w:id="4" w:author="VICTOR BRAGA" w:date="2021-03-25T20:15:00Z">
          <w:pPr>
            <w:spacing w:before="200" w:after="0" w:line="240" w:lineRule="auto"/>
            <w:ind w:left="-15"/>
            <w:jc w:val="both"/>
          </w:pPr>
        </w:pPrChange>
      </w:pPr>
    </w:p>
    <w:p w14:paraId="2788324C" w14:textId="5C1F176E" w:rsidR="00A12C6F" w:rsidRPr="00EB37B2" w:rsidRDefault="00A12C6F">
      <w:pPr>
        <w:spacing w:before="200" w:after="0" w:line="240" w:lineRule="auto"/>
        <w:outlineLvl w:val="2"/>
        <w:rPr>
          <w:rFonts w:ascii="Arial" w:eastAsia="Times New Roman" w:hAnsi="Arial" w:cs="Arial"/>
          <w:b/>
          <w:bCs/>
          <w:color w:val="E01B84"/>
          <w:sz w:val="24"/>
          <w:szCs w:val="24"/>
          <w:lang w:eastAsia="pt-BR"/>
        </w:rPr>
        <w:pPrChange w:id="5" w:author="VICTOR BRAGA" w:date="2021-03-25T20:15:00Z">
          <w:pPr>
            <w:spacing w:before="200" w:after="0" w:line="240" w:lineRule="auto"/>
            <w:ind w:left="-15"/>
            <w:outlineLvl w:val="2"/>
          </w:pPr>
        </w:pPrChange>
      </w:pPr>
      <w:r w:rsidRPr="00A12C6F">
        <w:rPr>
          <w:rFonts w:ascii="Arial" w:eastAsia="Times New Roman" w:hAnsi="Arial" w:cs="Arial"/>
          <w:b/>
          <w:bCs/>
          <w:color w:val="E01B84"/>
          <w:sz w:val="24"/>
          <w:szCs w:val="24"/>
          <w:lang w:eastAsia="pt-BR"/>
        </w:rPr>
        <w:t>Recursos d</w:t>
      </w:r>
      <w:r w:rsidR="004E7E35">
        <w:rPr>
          <w:rFonts w:ascii="Arial" w:eastAsia="Times New Roman" w:hAnsi="Arial" w:cs="Arial"/>
          <w:b/>
          <w:bCs/>
          <w:color w:val="E01B84"/>
          <w:sz w:val="24"/>
          <w:szCs w:val="24"/>
          <w:lang w:eastAsia="pt-BR"/>
        </w:rPr>
        <w:t>o produto</w:t>
      </w:r>
    </w:p>
    <w:p w14:paraId="2788324D" w14:textId="47ECE46D" w:rsidR="00A12C6F" w:rsidRPr="00A03306" w:rsidRDefault="75DB8EA2" w:rsidP="4A80D687">
      <w:pPr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4A80D687">
        <w:rPr>
          <w:rFonts w:ascii="Arial" w:eastAsia="Times New Roman" w:hAnsi="Arial" w:cs="Arial"/>
          <w:b/>
          <w:bCs/>
          <w:sz w:val="24"/>
          <w:szCs w:val="24"/>
          <w:lang w:eastAsia="pt-BR"/>
          <w:rPrChange w:id="6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Criação de</w:t>
      </w:r>
      <w:r w:rsidR="0467BEA9" w:rsidRPr="4A80D6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conta e</w:t>
      </w:r>
      <w:r w:rsidRPr="4A80D687">
        <w:rPr>
          <w:rFonts w:ascii="Arial" w:eastAsia="Times New Roman" w:hAnsi="Arial" w:cs="Arial"/>
          <w:b/>
          <w:bCs/>
          <w:sz w:val="24"/>
          <w:szCs w:val="24"/>
          <w:lang w:eastAsia="pt-BR"/>
          <w:rPrChange w:id="7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 xml:space="preserve"> perfil de recomendações</w:t>
      </w:r>
      <w:r w:rsidR="348926BB" w:rsidRPr="4A80D6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="348926BB" w:rsidRPr="4A80D687">
        <w:rPr>
          <w:rFonts w:ascii="Arial" w:eastAsia="Times New Roman" w:hAnsi="Arial" w:cs="Arial"/>
          <w:sz w:val="24"/>
          <w:szCs w:val="24"/>
          <w:lang w:eastAsia="pt-BR"/>
        </w:rPr>
        <w:t xml:space="preserve">– </w:t>
      </w:r>
      <w:r w:rsidR="3AFC263C" w:rsidRPr="4A80D68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3D90B45F" w:rsidRPr="4A80D687">
        <w:rPr>
          <w:rFonts w:ascii="Arial" w:eastAsia="Times New Roman" w:hAnsi="Arial" w:cs="Arial"/>
          <w:sz w:val="24"/>
          <w:szCs w:val="24"/>
          <w:lang w:eastAsia="pt-BR"/>
        </w:rPr>
        <w:t>Uma</w:t>
      </w:r>
      <w:proofErr w:type="gramEnd"/>
      <w:r w:rsidR="3D90B45F" w:rsidRPr="4A80D687">
        <w:rPr>
          <w:rFonts w:ascii="Arial" w:eastAsia="Times New Roman" w:hAnsi="Arial" w:cs="Arial"/>
          <w:sz w:val="24"/>
          <w:szCs w:val="24"/>
          <w:lang w:eastAsia="pt-BR"/>
        </w:rPr>
        <w:t xml:space="preserve"> conta será criada </w:t>
      </w:r>
      <w:r w:rsidR="0467BEA9" w:rsidRPr="4A80D687">
        <w:rPr>
          <w:rFonts w:ascii="Arial" w:eastAsia="Times New Roman" w:hAnsi="Arial" w:cs="Arial"/>
          <w:sz w:val="24"/>
          <w:szCs w:val="24"/>
          <w:lang w:eastAsia="pt-BR"/>
        </w:rPr>
        <w:t>e através d</w:t>
      </w:r>
      <w:r w:rsidR="09E7C976" w:rsidRPr="4A80D687">
        <w:rPr>
          <w:rFonts w:ascii="Arial" w:eastAsia="Times New Roman" w:hAnsi="Arial" w:cs="Arial"/>
          <w:sz w:val="24"/>
          <w:szCs w:val="24"/>
          <w:lang w:eastAsia="pt-BR"/>
        </w:rPr>
        <w:t>os programas informados como gostei e não gostei uma IA</w:t>
      </w:r>
      <w:r w:rsidR="3ED0C5A2" w:rsidRPr="4A80D687">
        <w:rPr>
          <w:rFonts w:ascii="Arial" w:eastAsia="Times New Roman" w:hAnsi="Arial" w:cs="Arial"/>
          <w:sz w:val="24"/>
          <w:szCs w:val="24"/>
          <w:lang w:eastAsia="pt-BR"/>
        </w:rPr>
        <w:t xml:space="preserve"> criará o perfil do usuário e recomendará conteúdos que</w:t>
      </w:r>
      <w:r w:rsidR="37F1E528" w:rsidRPr="4A80D687">
        <w:rPr>
          <w:rFonts w:ascii="Arial" w:eastAsia="Times New Roman" w:hAnsi="Arial" w:cs="Arial"/>
          <w:sz w:val="24"/>
          <w:szCs w:val="24"/>
          <w:lang w:eastAsia="pt-BR"/>
        </w:rPr>
        <w:t xml:space="preserve"> seria d</w:t>
      </w:r>
      <w:r w:rsidR="2948EA36" w:rsidRPr="4A80D687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37F1E528" w:rsidRPr="4A80D687">
        <w:rPr>
          <w:rFonts w:ascii="Arial" w:eastAsia="Times New Roman" w:hAnsi="Arial" w:cs="Arial"/>
          <w:sz w:val="24"/>
          <w:szCs w:val="24"/>
          <w:lang w:eastAsia="pt-BR"/>
        </w:rPr>
        <w:t xml:space="preserve"> gosto do usuário</w:t>
      </w:r>
    </w:p>
    <w:p w14:paraId="2788324E" w14:textId="7AD18D91" w:rsidR="00A12C6F" w:rsidRDefault="00A12C6F" w:rsidP="00A033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03306">
        <w:rPr>
          <w:rFonts w:ascii="Arial" w:eastAsia="Times New Roman" w:hAnsi="Arial" w:cs="Arial"/>
          <w:b/>
          <w:bCs/>
          <w:sz w:val="24"/>
          <w:szCs w:val="24"/>
          <w:lang w:eastAsia="pt-BR"/>
          <w:rPrChange w:id="8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Gerenciamento de p</w:t>
      </w:r>
      <w:r w:rsidR="009A7D3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erfil</w:t>
      </w:r>
      <w:r w:rsidRPr="00A03306">
        <w:rPr>
          <w:rFonts w:ascii="Arial" w:eastAsia="Times New Roman" w:hAnsi="Arial" w:cs="Arial"/>
          <w:sz w:val="24"/>
          <w:szCs w:val="24"/>
          <w:lang w:eastAsia="pt-BR"/>
          <w:rPrChange w:id="9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 </w:t>
      </w:r>
      <w:r w:rsidR="002570F0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– Lista de programas </w:t>
      </w:r>
      <w:r w:rsidR="00F242B6">
        <w:rPr>
          <w:rFonts w:ascii="Arial" w:eastAsia="Times New Roman" w:hAnsi="Arial" w:cs="Arial"/>
          <w:sz w:val="24"/>
          <w:szCs w:val="24"/>
          <w:lang w:eastAsia="pt-BR"/>
        </w:rPr>
        <w:t>marcados como gostei e não gostei</w:t>
      </w:r>
      <w:r w:rsidR="00CF7F3A">
        <w:rPr>
          <w:rFonts w:ascii="Arial" w:eastAsia="Times New Roman" w:hAnsi="Arial" w:cs="Arial"/>
          <w:sz w:val="24"/>
          <w:szCs w:val="24"/>
          <w:lang w:eastAsia="pt-BR"/>
        </w:rPr>
        <w:t>, podendo adicionar</w:t>
      </w:r>
      <w:r w:rsidR="007F240A">
        <w:rPr>
          <w:rFonts w:ascii="Arial" w:eastAsia="Times New Roman" w:hAnsi="Arial" w:cs="Arial"/>
          <w:sz w:val="24"/>
          <w:szCs w:val="24"/>
          <w:lang w:eastAsia="pt-BR"/>
        </w:rPr>
        <w:t xml:space="preserve"> ou remover</w:t>
      </w:r>
      <w:r w:rsidR="006C1FC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3408EE">
        <w:rPr>
          <w:rFonts w:ascii="Arial" w:eastAsia="Times New Roman" w:hAnsi="Arial" w:cs="Arial"/>
          <w:sz w:val="24"/>
          <w:szCs w:val="24"/>
          <w:lang w:eastAsia="pt-BR"/>
        </w:rPr>
        <w:t>esta</w:t>
      </w:r>
      <w:proofErr w:type="spellEnd"/>
      <w:r w:rsidR="003408EE">
        <w:rPr>
          <w:rFonts w:ascii="Arial" w:eastAsia="Times New Roman" w:hAnsi="Arial" w:cs="Arial"/>
          <w:sz w:val="24"/>
          <w:szCs w:val="24"/>
          <w:lang w:eastAsia="pt-BR"/>
        </w:rPr>
        <w:t xml:space="preserve"> a qualquer momento</w:t>
      </w:r>
    </w:p>
    <w:p w14:paraId="1C71A95D" w14:textId="16B9158B" w:rsidR="009A51A9" w:rsidRPr="00A03306" w:rsidRDefault="007B0C1E" w:rsidP="00A033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  <w:rPrChange w:id="10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F95467">
        <w:rPr>
          <w:rFonts w:ascii="Arial" w:eastAsia="Times New Roman" w:hAnsi="Arial" w:cs="Arial"/>
          <w:b/>
          <w:bCs/>
          <w:sz w:val="24"/>
          <w:szCs w:val="24"/>
          <w:highlight w:val="red"/>
          <w:lang w:eastAsia="pt-BR"/>
        </w:rPr>
        <w:t>Gerenciamento de tela inicial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915209">
        <w:rPr>
          <w:rFonts w:ascii="Arial" w:eastAsia="Times New Roman" w:hAnsi="Arial" w:cs="Arial"/>
          <w:sz w:val="24"/>
          <w:szCs w:val="24"/>
          <w:lang w:eastAsia="pt-BR"/>
        </w:rPr>
        <w:t>–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Gerencia</w:t>
      </w:r>
      <w:r w:rsidR="00915209">
        <w:rPr>
          <w:rFonts w:ascii="Arial" w:eastAsia="Times New Roman" w:hAnsi="Arial" w:cs="Arial"/>
          <w:sz w:val="24"/>
          <w:szCs w:val="24"/>
          <w:lang w:eastAsia="pt-BR"/>
        </w:rPr>
        <w:t xml:space="preserve"> o</w:t>
      </w:r>
      <w:r w:rsidR="00C031AF">
        <w:rPr>
          <w:rFonts w:ascii="Arial" w:eastAsia="Times New Roman" w:hAnsi="Arial" w:cs="Arial"/>
          <w:sz w:val="24"/>
          <w:szCs w:val="24"/>
          <w:lang w:eastAsia="pt-BR"/>
        </w:rPr>
        <w:t xml:space="preserve"> que deverá</w:t>
      </w:r>
      <w:r w:rsidR="00F5088C">
        <w:rPr>
          <w:rFonts w:ascii="Arial" w:eastAsia="Times New Roman" w:hAnsi="Arial" w:cs="Arial"/>
          <w:sz w:val="24"/>
          <w:szCs w:val="24"/>
          <w:lang w:eastAsia="pt-BR"/>
        </w:rPr>
        <w:t xml:space="preserve"> ser mostrado na tela inicial</w:t>
      </w:r>
      <w:r w:rsidR="001D3E91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5C3E51">
        <w:rPr>
          <w:rFonts w:ascii="Arial" w:eastAsia="Times New Roman" w:hAnsi="Arial" w:cs="Arial"/>
          <w:sz w:val="24"/>
          <w:szCs w:val="24"/>
          <w:lang w:eastAsia="pt-BR"/>
        </w:rPr>
        <w:t xml:space="preserve"> entre</w:t>
      </w:r>
      <w:r w:rsidR="005F59BB">
        <w:rPr>
          <w:rFonts w:ascii="Arial" w:eastAsia="Times New Roman" w:hAnsi="Arial" w:cs="Arial"/>
          <w:sz w:val="24"/>
          <w:szCs w:val="24"/>
          <w:lang w:eastAsia="pt-BR"/>
        </w:rPr>
        <w:t xml:space="preserve"> o que está sendo</w:t>
      </w:r>
      <w:r w:rsidR="00211790">
        <w:rPr>
          <w:rFonts w:ascii="Arial" w:eastAsia="Times New Roman" w:hAnsi="Arial" w:cs="Arial"/>
          <w:sz w:val="24"/>
          <w:szCs w:val="24"/>
          <w:lang w:eastAsia="pt-BR"/>
        </w:rPr>
        <w:t xml:space="preserve"> assistido </w:t>
      </w:r>
      <w:r w:rsidR="00364599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8146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DF2F45">
        <w:rPr>
          <w:rFonts w:ascii="Arial" w:eastAsia="Times New Roman" w:hAnsi="Arial" w:cs="Arial"/>
          <w:sz w:val="24"/>
          <w:szCs w:val="24"/>
          <w:lang w:eastAsia="pt-BR"/>
        </w:rPr>
        <w:t>conteúdos recomendados</w:t>
      </w:r>
      <w:r w:rsidR="00DF505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88324F" w14:textId="5942BF15" w:rsidR="00A12C6F" w:rsidRPr="00A03306" w:rsidRDefault="00A12C6F" w:rsidP="00A033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  <w:rPrChange w:id="11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F95467">
        <w:rPr>
          <w:rFonts w:ascii="Arial" w:eastAsia="Times New Roman" w:hAnsi="Arial" w:cs="Arial"/>
          <w:b/>
          <w:bCs/>
          <w:sz w:val="24"/>
          <w:szCs w:val="24"/>
          <w:highlight w:val="red"/>
          <w:lang w:eastAsia="pt-BR"/>
          <w:rPrChange w:id="12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Data de lançamento de programas em sua lista</w:t>
      </w:r>
      <w:ins w:id="13" w:author="VICTOR BRAGA" w:date="2021-03-25T20:22:00Z">
        <w:r w:rsidR="00E339A4" w:rsidRPr="00A03306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r w:rsidR="00E92B73" w:rsidRPr="00A03306">
        <w:rPr>
          <w:rFonts w:ascii="Arial" w:eastAsia="Times New Roman" w:hAnsi="Arial" w:cs="Arial"/>
          <w:sz w:val="24"/>
          <w:szCs w:val="24"/>
          <w:lang w:eastAsia="pt-BR"/>
        </w:rPr>
        <w:t>–</w:t>
      </w:r>
      <w:ins w:id="14" w:author="VICTOR BRAGA" w:date="2021-03-25T20:23:00Z">
        <w:r w:rsidR="00040F69" w:rsidRPr="00A03306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r w:rsidR="00E92B73" w:rsidRPr="00A03306">
        <w:rPr>
          <w:rFonts w:ascii="Arial" w:eastAsia="Times New Roman" w:hAnsi="Arial" w:cs="Arial"/>
          <w:sz w:val="24"/>
          <w:szCs w:val="24"/>
          <w:lang w:eastAsia="pt-BR"/>
        </w:rPr>
        <w:t>ao entrar no calendário integrado no programa,</w:t>
      </w:r>
      <w:r w:rsidR="00E339A4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 poderá ver quando novas temporadas ou continuações de seus filmes irão ser lançados</w:t>
      </w:r>
      <w:r w:rsidR="00E92B73" w:rsidRPr="00A0330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883250" w14:textId="4654A4AC" w:rsidR="00A12C6F" w:rsidRPr="00A03306" w:rsidRDefault="00A12C6F" w:rsidP="00A033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  <w:rPrChange w:id="15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F95467">
        <w:rPr>
          <w:rFonts w:ascii="Arial" w:eastAsia="Times New Roman" w:hAnsi="Arial" w:cs="Arial"/>
          <w:b/>
          <w:bCs/>
          <w:sz w:val="24"/>
          <w:szCs w:val="24"/>
          <w:highlight w:val="red"/>
          <w:lang w:eastAsia="pt-BR"/>
          <w:rPrChange w:id="16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Filtro de busca</w:t>
      </w:r>
      <w:r w:rsidR="00040F69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 – buscando apenas por características, você poderá achar o seu conteúdo desejado, como por exemplo </w:t>
      </w:r>
      <w:r w:rsidR="00F13D72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pesquisando o </w:t>
      </w:r>
      <w:r w:rsidR="00F13D72" w:rsidRPr="00CF10D3">
        <w:rPr>
          <w:rFonts w:ascii="Arial" w:eastAsia="Times New Roman" w:hAnsi="Arial" w:cs="Arial"/>
          <w:b/>
          <w:sz w:val="24"/>
          <w:szCs w:val="24"/>
          <w:lang w:eastAsia="pt-BR"/>
          <w:rPrChange w:id="17" w:author="Baliu" w:date="2021-03-30T15:1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  <w:t>diretor</w:t>
      </w:r>
      <w:r w:rsidR="00E92B73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E92B73" w:rsidRPr="00CF10D3">
        <w:rPr>
          <w:rFonts w:ascii="Arial" w:eastAsia="Times New Roman" w:hAnsi="Arial" w:cs="Arial"/>
          <w:b/>
          <w:sz w:val="24"/>
          <w:szCs w:val="24"/>
          <w:lang w:eastAsia="pt-BR"/>
          <w:rPrChange w:id="18" w:author="Baliu" w:date="2021-03-30T15:1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  <w:t>artista</w:t>
      </w:r>
      <w:r w:rsidR="00E92B73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E92B73" w:rsidRPr="00CF10D3">
        <w:rPr>
          <w:rFonts w:ascii="Arial" w:eastAsia="Times New Roman" w:hAnsi="Arial" w:cs="Arial"/>
          <w:b/>
          <w:sz w:val="24"/>
          <w:szCs w:val="24"/>
          <w:lang w:eastAsia="pt-BR"/>
          <w:rPrChange w:id="19" w:author="Baliu" w:date="2021-03-30T15:1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  <w:t>gênero</w:t>
      </w:r>
      <w:r w:rsidR="00E92B73" w:rsidRPr="00A03306">
        <w:rPr>
          <w:rFonts w:ascii="Arial" w:eastAsia="Times New Roman" w:hAnsi="Arial" w:cs="Arial"/>
          <w:sz w:val="24"/>
          <w:szCs w:val="24"/>
          <w:lang w:eastAsia="pt-BR"/>
        </w:rPr>
        <w:t>, data de lançamento.</w:t>
      </w:r>
    </w:p>
    <w:p w14:paraId="27883251" w14:textId="30AB536D" w:rsidR="00A12C6F" w:rsidRPr="00A03306" w:rsidRDefault="00A12C6F" w:rsidP="00A033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  <w:rPrChange w:id="20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A03306">
        <w:rPr>
          <w:rFonts w:ascii="Arial" w:eastAsia="Times New Roman" w:hAnsi="Arial" w:cs="Arial"/>
          <w:b/>
          <w:bCs/>
          <w:sz w:val="24"/>
          <w:szCs w:val="24"/>
          <w:lang w:eastAsia="pt-BR"/>
          <w:rPrChange w:id="21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Notas</w:t>
      </w:r>
      <w:r w:rsidR="006F78D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</w:t>
      </w:r>
      <w:r w:rsidRPr="00A03306">
        <w:rPr>
          <w:rFonts w:ascii="Arial" w:eastAsia="Times New Roman" w:hAnsi="Arial" w:cs="Arial"/>
          <w:b/>
          <w:bCs/>
          <w:sz w:val="24"/>
          <w:szCs w:val="24"/>
          <w:lang w:eastAsia="pt-BR"/>
          <w:rPrChange w:id="22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 xml:space="preserve"> IMDB</w:t>
      </w:r>
      <w:r w:rsidR="001E5AA3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 –</w:t>
      </w:r>
      <w:r w:rsidR="00F94274">
        <w:rPr>
          <w:rFonts w:ascii="Arial" w:eastAsia="Times New Roman" w:hAnsi="Arial" w:cs="Arial"/>
          <w:sz w:val="24"/>
          <w:szCs w:val="24"/>
          <w:lang w:eastAsia="pt-BR"/>
        </w:rPr>
        <w:t xml:space="preserve"> notas</w:t>
      </w:r>
      <w:r w:rsidR="00565A1E">
        <w:rPr>
          <w:rFonts w:ascii="Arial" w:eastAsia="Times New Roman" w:hAnsi="Arial" w:cs="Arial"/>
          <w:sz w:val="24"/>
          <w:szCs w:val="24"/>
          <w:lang w:eastAsia="pt-BR"/>
        </w:rPr>
        <w:t xml:space="preserve"> d</w:t>
      </w:r>
      <w:r w:rsidR="00701932">
        <w:rPr>
          <w:rFonts w:ascii="Arial" w:eastAsia="Times New Roman" w:hAnsi="Arial" w:cs="Arial"/>
          <w:sz w:val="24"/>
          <w:szCs w:val="24"/>
          <w:lang w:eastAsia="pt-BR"/>
        </w:rPr>
        <w:t>e críticos serão lista</w:t>
      </w:r>
      <w:r w:rsidR="00E64F94">
        <w:rPr>
          <w:rFonts w:ascii="Arial" w:eastAsia="Times New Roman" w:hAnsi="Arial" w:cs="Arial"/>
          <w:sz w:val="24"/>
          <w:szCs w:val="24"/>
          <w:lang w:eastAsia="pt-BR"/>
        </w:rPr>
        <w:t>das</w:t>
      </w:r>
      <w:r w:rsidR="00EB1508">
        <w:rPr>
          <w:rFonts w:ascii="Arial" w:eastAsia="Times New Roman" w:hAnsi="Arial" w:cs="Arial"/>
          <w:sz w:val="24"/>
          <w:szCs w:val="24"/>
          <w:lang w:eastAsia="pt-BR"/>
        </w:rPr>
        <w:t xml:space="preserve"> na descrição dos p</w:t>
      </w:r>
      <w:r w:rsidR="00CB6D62">
        <w:rPr>
          <w:rFonts w:ascii="Arial" w:eastAsia="Times New Roman" w:hAnsi="Arial" w:cs="Arial"/>
          <w:sz w:val="24"/>
          <w:szCs w:val="24"/>
          <w:lang w:eastAsia="pt-BR"/>
        </w:rPr>
        <w:t xml:space="preserve">rogramas </w:t>
      </w:r>
      <w:r w:rsidR="00CF10D3" w:rsidRPr="00CB6D62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Precisa descrever como são as notas. </w:t>
      </w:r>
      <w:r w:rsidR="5A68005E" w:rsidRPr="00CB6D62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</w:t>
      </w:r>
      <w:r w:rsidR="761D0936" w:rsidRPr="00CB6D62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ê</w:t>
      </w:r>
      <w:r w:rsidR="00CF10D3" w:rsidRPr="00CB6D62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exemplo ou anexe </w:t>
      </w:r>
      <w:proofErr w:type="gramStart"/>
      <w:r w:rsidR="00CF10D3" w:rsidRPr="00CB6D62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documentos, etc...</w:t>
      </w:r>
      <w:proofErr w:type="gramEnd"/>
    </w:p>
    <w:p w14:paraId="27883253" w14:textId="4F46922A" w:rsidR="00A12C6F" w:rsidRPr="00A03306" w:rsidRDefault="00A12C6F" w:rsidP="00A033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  <w:rPrChange w:id="23" w:author="VICTOR BRAGA" w:date="2021-03-25T20:27:00Z">
            <w:rPr>
              <w:rFonts w:ascii="Arial" w:eastAsia="Times New Roman" w:hAnsi="Arial" w:cs="Arial"/>
              <w:color w:val="666666"/>
              <w:lang w:eastAsia="pt-BR"/>
            </w:rPr>
          </w:rPrChange>
        </w:rPr>
      </w:pPr>
      <w:r w:rsidRPr="00A03306">
        <w:rPr>
          <w:rFonts w:ascii="Arial" w:eastAsia="Times New Roman" w:hAnsi="Arial" w:cs="Arial"/>
          <w:b/>
          <w:bCs/>
          <w:sz w:val="24"/>
          <w:szCs w:val="24"/>
          <w:lang w:eastAsia="pt-BR"/>
          <w:rPrChange w:id="24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lastRenderedPageBreak/>
        <w:t>Watchparty</w:t>
      </w:r>
      <w:ins w:id="25" w:author="VICTOR BRAGA" w:date="2021-03-25T20:25:00Z">
        <w:r w:rsidR="001E5AA3" w:rsidRPr="00A03306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–</w:t>
        </w:r>
        <w:r w:rsidR="4C780DFB" w:rsidRPr="465FCC0F">
          <w:rPr>
            <w:rFonts w:ascii="Arial" w:eastAsia="Times New Roman" w:hAnsi="Arial" w:cs="Arial"/>
            <w:sz w:val="24"/>
            <w:szCs w:val="24"/>
            <w:lang w:eastAsia="pt-BR"/>
          </w:rPr>
          <w:t xml:space="preserve"> </w:t>
        </w:r>
      </w:ins>
      <w:r w:rsidR="12F0D593" w:rsidRPr="0FF60A79">
        <w:rPr>
          <w:rFonts w:ascii="Arial" w:eastAsia="Times New Roman" w:hAnsi="Arial" w:cs="Arial"/>
          <w:sz w:val="24"/>
          <w:szCs w:val="24"/>
          <w:lang w:eastAsia="pt-BR"/>
        </w:rPr>
        <w:t>conecte</w:t>
      </w:r>
      <w:r w:rsidR="12F0D593" w:rsidRPr="465FCC0F">
        <w:rPr>
          <w:rFonts w:ascii="Arial" w:eastAsia="Times New Roman" w:hAnsi="Arial" w:cs="Arial"/>
          <w:sz w:val="24"/>
          <w:szCs w:val="24"/>
          <w:lang w:eastAsia="pt-BR"/>
        </w:rPr>
        <w:t>-se com</w:t>
      </w:r>
      <w:r w:rsidR="001E5AA3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12F0D593" w:rsidRPr="41A1C3A8">
        <w:rPr>
          <w:rFonts w:ascii="Arial" w:eastAsia="Times New Roman" w:hAnsi="Arial" w:cs="Arial"/>
          <w:sz w:val="24"/>
          <w:szCs w:val="24"/>
          <w:lang w:eastAsia="pt-BR"/>
        </w:rPr>
        <w:t xml:space="preserve">seus amigos para assistir um </w:t>
      </w:r>
      <w:r w:rsidR="12F0D593" w:rsidRPr="600C9367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3777CDEE" w:rsidRPr="600C9367">
        <w:rPr>
          <w:rFonts w:ascii="Arial" w:eastAsia="Times New Roman" w:hAnsi="Arial" w:cs="Arial"/>
          <w:sz w:val="24"/>
          <w:szCs w:val="24"/>
          <w:lang w:eastAsia="pt-BR"/>
        </w:rPr>
        <w:t>onteúdo</w:t>
      </w:r>
      <w:r w:rsidR="3777CDEE" w:rsidRPr="749D65D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3777CDEE" w:rsidRPr="60AB855A">
        <w:rPr>
          <w:rFonts w:ascii="Arial" w:eastAsia="Times New Roman" w:hAnsi="Arial" w:cs="Arial"/>
          <w:sz w:val="24"/>
          <w:szCs w:val="24"/>
          <w:lang w:eastAsia="pt-BR"/>
        </w:rPr>
        <w:t xml:space="preserve">simultaneamente </w:t>
      </w:r>
      <w:r w:rsidR="1492EFEB" w:rsidRPr="60587AC2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601D9993" w:rsidRPr="60587AC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3777CDEE" w:rsidRPr="712AE6C1">
        <w:rPr>
          <w:rFonts w:ascii="Arial" w:eastAsia="Times New Roman" w:hAnsi="Arial" w:cs="Arial"/>
          <w:sz w:val="24"/>
          <w:szCs w:val="24"/>
          <w:lang w:eastAsia="pt-BR"/>
        </w:rPr>
        <w:t xml:space="preserve">de forma </w:t>
      </w:r>
      <w:r w:rsidR="601D9993" w:rsidRPr="7FE90229">
        <w:rPr>
          <w:rFonts w:ascii="Arial" w:eastAsia="Times New Roman" w:hAnsi="Arial" w:cs="Arial"/>
          <w:sz w:val="24"/>
          <w:szCs w:val="24"/>
          <w:lang w:eastAsia="pt-BR"/>
        </w:rPr>
        <w:t>sincronizada</w:t>
      </w:r>
      <w:r w:rsidR="45582E30" w:rsidRPr="3B7F659E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1385240C" w:rsidRPr="0234CD7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3B633876" w:rsidRPr="4329276C">
        <w:rPr>
          <w:rFonts w:ascii="Arial" w:eastAsia="Times New Roman" w:hAnsi="Arial" w:cs="Arial"/>
          <w:sz w:val="24"/>
          <w:szCs w:val="24"/>
          <w:lang w:eastAsia="pt-BR"/>
        </w:rPr>
        <w:t>ambos assistindo</w:t>
      </w:r>
      <w:r w:rsidR="1385240C" w:rsidRPr="4329276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C1D21">
        <w:rPr>
          <w:rFonts w:ascii="Arial" w:eastAsia="Times New Roman" w:hAnsi="Arial" w:cs="Arial"/>
          <w:sz w:val="24"/>
          <w:szCs w:val="24"/>
          <w:lang w:eastAsia="pt-BR"/>
        </w:rPr>
        <w:t>à</w:t>
      </w:r>
      <w:r w:rsidR="3B633876" w:rsidRPr="76BC985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3B633876" w:rsidRPr="6021FC23">
        <w:rPr>
          <w:rFonts w:ascii="Arial" w:eastAsia="Times New Roman" w:hAnsi="Arial" w:cs="Arial"/>
          <w:sz w:val="24"/>
          <w:szCs w:val="24"/>
          <w:lang w:eastAsia="pt-BR"/>
        </w:rPr>
        <w:t>mesma multimídia</w:t>
      </w:r>
      <w:r w:rsidR="1385240C" w:rsidRPr="7781FC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3B633876" w:rsidRPr="1984C081">
        <w:rPr>
          <w:rFonts w:ascii="Arial" w:eastAsia="Times New Roman" w:hAnsi="Arial" w:cs="Arial"/>
          <w:sz w:val="24"/>
          <w:szCs w:val="24"/>
          <w:lang w:eastAsia="pt-BR"/>
        </w:rPr>
        <w:t>e podendo avançar e</w:t>
      </w:r>
      <w:r w:rsidR="1385240C" w:rsidRPr="1984C08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3B633876" w:rsidRPr="0592DFFE">
        <w:rPr>
          <w:rFonts w:ascii="Arial" w:eastAsia="Times New Roman" w:hAnsi="Arial" w:cs="Arial"/>
          <w:sz w:val="24"/>
          <w:szCs w:val="24"/>
          <w:lang w:eastAsia="pt-BR"/>
        </w:rPr>
        <w:t>retro</w:t>
      </w:r>
      <w:r w:rsidR="4A5EE45B" w:rsidRPr="0592DFFE">
        <w:rPr>
          <w:rFonts w:ascii="Arial" w:eastAsia="Times New Roman" w:hAnsi="Arial" w:cs="Arial"/>
          <w:sz w:val="24"/>
          <w:szCs w:val="24"/>
          <w:lang w:eastAsia="pt-BR"/>
        </w:rPr>
        <w:t>ceder o vídeo</w:t>
      </w:r>
      <w:r w:rsidR="005C1D2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70597">
        <w:rPr>
          <w:rFonts w:ascii="Arial" w:eastAsia="Times New Roman" w:hAnsi="Arial" w:cs="Arial"/>
          <w:sz w:val="24"/>
          <w:szCs w:val="24"/>
          <w:lang w:eastAsia="pt-BR"/>
        </w:rPr>
        <w:t>simultaneamente</w:t>
      </w:r>
      <w:r w:rsidR="00D502DF">
        <w:rPr>
          <w:rFonts w:ascii="Arial" w:eastAsia="Times New Roman" w:hAnsi="Arial" w:cs="Arial"/>
          <w:sz w:val="24"/>
          <w:szCs w:val="24"/>
          <w:lang w:eastAsia="pt-BR"/>
        </w:rPr>
        <w:t xml:space="preserve"> para ambos</w:t>
      </w:r>
      <w:r w:rsidR="4A5EE45B" w:rsidRPr="75AB4D4C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1385240C" w:rsidRPr="0592DFFE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601D9993" w:rsidRPr="3DACDE92">
        <w:rPr>
          <w:rFonts w:ascii="Arial" w:eastAsia="Times New Roman" w:hAnsi="Arial" w:cs="Arial"/>
          <w:sz w:val="24"/>
          <w:szCs w:val="24"/>
          <w:lang w:eastAsia="pt-BR"/>
        </w:rPr>
        <w:t>simu</w:t>
      </w:r>
      <w:r w:rsidR="427E8D30" w:rsidRPr="3DACDE92">
        <w:rPr>
          <w:rFonts w:ascii="Arial" w:eastAsia="Times New Roman" w:hAnsi="Arial" w:cs="Arial"/>
          <w:sz w:val="24"/>
          <w:szCs w:val="24"/>
          <w:lang w:eastAsia="pt-BR"/>
        </w:rPr>
        <w:t xml:space="preserve">lando uma </w:t>
      </w:r>
      <w:r w:rsidR="427E8D30" w:rsidRPr="0DAA3F24">
        <w:rPr>
          <w:rFonts w:ascii="Arial" w:eastAsia="Times New Roman" w:hAnsi="Arial" w:cs="Arial"/>
          <w:sz w:val="24"/>
          <w:szCs w:val="24"/>
          <w:lang w:eastAsia="pt-BR"/>
        </w:rPr>
        <w:t xml:space="preserve">experiência </w:t>
      </w:r>
      <w:r w:rsidR="427E8D30" w:rsidRPr="739D23D3">
        <w:rPr>
          <w:rFonts w:ascii="Arial" w:eastAsia="Times New Roman" w:hAnsi="Arial" w:cs="Arial"/>
          <w:sz w:val="24"/>
          <w:szCs w:val="24"/>
          <w:lang w:eastAsia="pt-BR"/>
        </w:rPr>
        <w:t>presencial</w:t>
      </w:r>
      <w:del w:id="26" w:author="GUSTAVO WERMELINGER SA" w:date="2021-04-13T23:52:00Z">
        <w:r w:rsidR="427E8D30" w:rsidRPr="479788D7">
          <w:rPr>
            <w:rFonts w:ascii="Arial" w:eastAsia="Times New Roman" w:hAnsi="Arial" w:cs="Arial"/>
            <w:sz w:val="24"/>
            <w:szCs w:val="24"/>
            <w:lang w:eastAsia="pt-BR"/>
          </w:rPr>
          <w:delText>.</w:delText>
        </w:r>
      </w:del>
      <w:r w:rsidR="52808F0D" w:rsidRPr="479788D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CF10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6B10FC2" w:rsidDel="5A68005E">
        <w:rPr>
          <w:rFonts w:ascii="Arial" w:eastAsia="Times New Roman" w:hAnsi="Arial" w:cs="Arial"/>
          <w:sz w:val="24"/>
          <w:szCs w:val="24"/>
          <w:highlight w:val="yellow"/>
          <w:lang w:eastAsia="pt-BR"/>
          <w:rPrChange w:id="27" w:author="GUSTAVO WERMELINGER SA" w:date="2021-04-13T20:4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  <w:t>Ainda não entendi como seria essa funcionalidade</w:t>
      </w:r>
    </w:p>
    <w:p w14:paraId="34E7C998" w14:textId="6EB15F34" w:rsidR="00CF10D3" w:rsidRPr="00CF10D3" w:rsidRDefault="00A12C6F">
      <w:pPr>
        <w:numPr>
          <w:ilvl w:val="0"/>
          <w:numId w:val="1"/>
        </w:numPr>
        <w:spacing w:after="0" w:line="240" w:lineRule="auto"/>
        <w:jc w:val="both"/>
        <w:rPr>
          <w:rFonts w:eastAsiaTheme="minorEastAsia"/>
          <w:sz w:val="24"/>
          <w:szCs w:val="24"/>
        </w:rPr>
      </w:pPr>
      <w:r w:rsidRPr="00F95467">
        <w:rPr>
          <w:rFonts w:ascii="Arial" w:eastAsia="Times New Roman" w:hAnsi="Arial" w:cs="Arial"/>
          <w:b/>
          <w:bCs/>
          <w:sz w:val="24"/>
          <w:szCs w:val="24"/>
          <w:highlight w:val="red"/>
          <w:lang w:eastAsia="pt-BR"/>
          <w:rPrChange w:id="28" w:author="Baliu" w:date="2021-03-23T16:21:00Z">
            <w:rPr>
              <w:rFonts w:ascii="Arial" w:eastAsia="Times New Roman" w:hAnsi="Arial" w:cs="Arial"/>
              <w:color w:val="666666"/>
              <w:lang w:eastAsia="pt-BR"/>
            </w:rPr>
          </w:rPrChange>
        </w:rPr>
        <w:t>Gerenciamento de assinaturas</w:t>
      </w:r>
      <w:r w:rsidR="00415DD1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 – você poderá gerenciar sua</w:t>
      </w:r>
      <w:r w:rsidR="00E92B73" w:rsidRPr="00A03306">
        <w:rPr>
          <w:rFonts w:ascii="Arial" w:eastAsia="Times New Roman" w:hAnsi="Arial" w:cs="Arial"/>
          <w:sz w:val="24"/>
          <w:szCs w:val="24"/>
          <w:lang w:eastAsia="pt-BR"/>
        </w:rPr>
        <w:t xml:space="preserve">s assinaturas em diversas plataformas de streaming como </w:t>
      </w:r>
      <w:r w:rsidR="5A7BCE5F" w:rsidRPr="1A5FB621">
        <w:rPr>
          <w:rFonts w:ascii="Arial" w:eastAsia="Arial" w:hAnsi="Arial" w:cs="Arial"/>
          <w:color w:val="000000" w:themeColor="text1"/>
          <w:sz w:val="24"/>
          <w:szCs w:val="24"/>
        </w:rPr>
        <w:t>Apple TV+,</w:t>
      </w:r>
      <w:r w:rsidR="00E92B73" w:rsidRPr="1A5FB621">
        <w:rPr>
          <w:rFonts w:ascii="Arial" w:eastAsia="Arial" w:hAnsi="Arial" w:cs="Arial"/>
          <w:color w:val="000000" w:themeColor="text1"/>
          <w:sz w:val="24"/>
          <w:szCs w:val="24"/>
        </w:rPr>
        <w:t xml:space="preserve"> Disney</w:t>
      </w:r>
      <w:r w:rsidR="5A7BCE5F" w:rsidRPr="1A5FB62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92B73" w:rsidRPr="1A5FB621">
        <w:rPr>
          <w:rFonts w:ascii="Arial" w:eastAsia="Arial" w:hAnsi="Arial" w:cs="Arial"/>
          <w:color w:val="000000" w:themeColor="text1"/>
          <w:sz w:val="24"/>
          <w:szCs w:val="24"/>
        </w:rPr>
        <w:t>+, HBO GO</w:t>
      </w:r>
      <w:r w:rsidR="5A7BCE5F" w:rsidRPr="1A5FB621">
        <w:rPr>
          <w:rFonts w:ascii="Arial" w:eastAsia="Arial" w:hAnsi="Arial" w:cs="Arial"/>
          <w:color w:val="000000" w:themeColor="text1"/>
          <w:sz w:val="24"/>
          <w:szCs w:val="24"/>
        </w:rPr>
        <w:t xml:space="preserve">, Netflix, </w:t>
      </w:r>
      <w:r w:rsidR="00E92B73" w:rsidRPr="1A5FB621">
        <w:rPr>
          <w:rFonts w:ascii="Arial" w:eastAsia="Arial" w:hAnsi="Arial" w:cs="Arial"/>
          <w:color w:val="000000" w:themeColor="text1"/>
          <w:sz w:val="24"/>
          <w:szCs w:val="24"/>
        </w:rPr>
        <w:t>Prime</w:t>
      </w:r>
      <w:r w:rsidR="5A7BCE5F" w:rsidRPr="1A5FB621">
        <w:rPr>
          <w:rFonts w:ascii="Arial" w:eastAsia="Arial" w:hAnsi="Arial" w:cs="Arial"/>
          <w:color w:val="000000" w:themeColor="text1"/>
          <w:sz w:val="24"/>
          <w:szCs w:val="24"/>
        </w:rPr>
        <w:t xml:space="preserve"> Vídeo, Telecine play</w:t>
      </w:r>
      <w:r w:rsidR="067BA8CE" w:rsidRPr="541076B8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CF10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CF10D3" w:rsidRPr="70993E2E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O que </w:t>
      </w:r>
      <w:proofErr w:type="gramStart"/>
      <w:r w:rsidR="00CF10D3" w:rsidRPr="70993E2E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>significa Gerenciar</w:t>
      </w:r>
      <w:proofErr w:type="gramEnd"/>
      <w:r w:rsidR="00CF10D3" w:rsidRPr="70993E2E">
        <w:rPr>
          <w:rFonts w:ascii="Arial" w:eastAsia="Times New Roman" w:hAnsi="Arial" w:cs="Arial"/>
          <w:sz w:val="24"/>
          <w:szCs w:val="24"/>
          <w:highlight w:val="yellow"/>
          <w:lang w:eastAsia="pt-BR"/>
        </w:rPr>
        <w:t xml:space="preserve"> assinaturas, como funciona e pra que serve?</w:t>
      </w:r>
      <w:r w:rsidR="00CF10D3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600501E4" w:rsidRPr="6E7EC774">
        <w:rPr>
          <w:rFonts w:ascii="Arial" w:eastAsia="Times New Roman" w:hAnsi="Arial" w:cs="Arial"/>
          <w:sz w:val="24"/>
          <w:szCs w:val="24"/>
          <w:lang w:eastAsia="pt-BR"/>
        </w:rPr>
        <w:t xml:space="preserve">As assinaturas de </w:t>
      </w:r>
      <w:r w:rsidR="600501E4" w:rsidRPr="50C4EEC8">
        <w:rPr>
          <w:rFonts w:ascii="Arial" w:eastAsia="Times New Roman" w:hAnsi="Arial" w:cs="Arial"/>
          <w:sz w:val="24"/>
          <w:szCs w:val="24"/>
          <w:lang w:eastAsia="pt-BR"/>
        </w:rPr>
        <w:t xml:space="preserve">plataformas de streaming </w:t>
      </w:r>
      <w:r w:rsidR="600501E4" w:rsidRPr="5830129B">
        <w:rPr>
          <w:rFonts w:ascii="Arial" w:eastAsia="Times New Roman" w:hAnsi="Arial" w:cs="Arial"/>
          <w:sz w:val="24"/>
          <w:szCs w:val="24"/>
          <w:lang w:eastAsia="pt-BR"/>
        </w:rPr>
        <w:t xml:space="preserve">em que o usuário estiver </w:t>
      </w:r>
      <w:proofErr w:type="gramStart"/>
      <w:r w:rsidR="600501E4" w:rsidRPr="12E2BFFF">
        <w:rPr>
          <w:rFonts w:ascii="Arial" w:eastAsia="Times New Roman" w:hAnsi="Arial" w:cs="Arial"/>
          <w:sz w:val="24"/>
          <w:szCs w:val="24"/>
          <w:lang w:eastAsia="pt-BR"/>
        </w:rPr>
        <w:t>cadastrad</w:t>
      </w:r>
      <w:r w:rsidR="601FD2F7" w:rsidRPr="12E2BFFF">
        <w:rPr>
          <w:rFonts w:ascii="Arial" w:eastAsia="Times New Roman" w:hAnsi="Arial" w:cs="Arial"/>
          <w:sz w:val="24"/>
          <w:szCs w:val="24"/>
          <w:lang w:eastAsia="pt-BR"/>
        </w:rPr>
        <w:t>as</w:t>
      </w:r>
      <w:proofErr w:type="gramEnd"/>
      <w:r w:rsidR="601FD2F7" w:rsidRPr="12E2BFFF">
        <w:rPr>
          <w:rFonts w:ascii="Arial" w:eastAsia="Times New Roman" w:hAnsi="Arial" w:cs="Arial"/>
          <w:sz w:val="24"/>
          <w:szCs w:val="24"/>
          <w:lang w:eastAsia="pt-BR"/>
        </w:rPr>
        <w:t xml:space="preserve"> serão </w:t>
      </w:r>
      <w:r w:rsidR="601FD2F7" w:rsidRPr="43C9157E">
        <w:rPr>
          <w:rFonts w:ascii="Arial" w:eastAsia="Times New Roman" w:hAnsi="Arial" w:cs="Arial"/>
          <w:sz w:val="24"/>
          <w:szCs w:val="24"/>
          <w:lang w:eastAsia="pt-BR"/>
        </w:rPr>
        <w:t xml:space="preserve">listadas </w:t>
      </w:r>
      <w:r w:rsidR="399FFDA5" w:rsidRPr="0E35C099">
        <w:rPr>
          <w:rFonts w:ascii="Arial" w:eastAsia="Times New Roman" w:hAnsi="Arial" w:cs="Arial"/>
          <w:sz w:val="24"/>
          <w:szCs w:val="24"/>
          <w:lang w:eastAsia="pt-BR"/>
        </w:rPr>
        <w:t xml:space="preserve">no perfil </w:t>
      </w:r>
      <w:r w:rsidR="399FFDA5" w:rsidRPr="707BE7EC">
        <w:rPr>
          <w:rFonts w:ascii="Arial" w:eastAsia="Times New Roman" w:hAnsi="Arial" w:cs="Arial"/>
          <w:sz w:val="24"/>
          <w:szCs w:val="24"/>
          <w:lang w:eastAsia="pt-BR"/>
        </w:rPr>
        <w:t xml:space="preserve">do usuário </w:t>
      </w:r>
      <w:r w:rsidR="25B4E84A" w:rsidRPr="467106E6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25B4E84A" w:rsidRPr="56A480F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25B4E84A" w:rsidRPr="666BC809">
        <w:rPr>
          <w:rFonts w:ascii="Arial" w:eastAsia="Times New Roman" w:hAnsi="Arial" w:cs="Arial"/>
          <w:sz w:val="24"/>
          <w:szCs w:val="24"/>
          <w:lang w:eastAsia="pt-BR"/>
        </w:rPr>
        <w:t xml:space="preserve">serão </w:t>
      </w:r>
      <w:r w:rsidR="25B4E84A" w:rsidRPr="64C2AE48">
        <w:rPr>
          <w:rFonts w:ascii="Arial" w:eastAsia="Times New Roman" w:hAnsi="Arial" w:cs="Arial"/>
          <w:sz w:val="24"/>
          <w:szCs w:val="24"/>
          <w:lang w:eastAsia="pt-BR"/>
        </w:rPr>
        <w:t xml:space="preserve">utilizadas para </w:t>
      </w:r>
      <w:r w:rsidR="25B4E84A" w:rsidRPr="31BE226E">
        <w:rPr>
          <w:rFonts w:ascii="Arial" w:eastAsia="Times New Roman" w:hAnsi="Arial" w:cs="Arial"/>
          <w:sz w:val="24"/>
          <w:szCs w:val="24"/>
          <w:lang w:eastAsia="pt-BR"/>
        </w:rPr>
        <w:t>inform</w:t>
      </w:r>
      <w:r w:rsidR="15101951" w:rsidRPr="31BE226E">
        <w:rPr>
          <w:rFonts w:ascii="Arial" w:eastAsia="Times New Roman" w:hAnsi="Arial" w:cs="Arial"/>
          <w:sz w:val="24"/>
          <w:szCs w:val="24"/>
          <w:lang w:eastAsia="pt-BR"/>
        </w:rPr>
        <w:t>ar</w:t>
      </w:r>
      <w:r w:rsidR="15101951" w:rsidRPr="538248E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15359F20" w:rsidRPr="540CCE42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15101951" w:rsidRPr="540CCE42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="15101951" w:rsidRPr="538248EC">
        <w:rPr>
          <w:rFonts w:ascii="Arial" w:eastAsia="Times New Roman" w:hAnsi="Arial" w:cs="Arial"/>
          <w:sz w:val="24"/>
          <w:szCs w:val="24"/>
          <w:lang w:eastAsia="pt-BR"/>
        </w:rPr>
        <w:t xml:space="preserve"> usuário se o conteúdo recomendado </w:t>
      </w:r>
      <w:r w:rsidR="129DBEF4" w:rsidRPr="0D6F92A0">
        <w:rPr>
          <w:rFonts w:ascii="Arial" w:eastAsia="Times New Roman" w:hAnsi="Arial" w:cs="Arial"/>
          <w:sz w:val="24"/>
          <w:szCs w:val="24"/>
          <w:lang w:eastAsia="pt-BR"/>
        </w:rPr>
        <w:t xml:space="preserve">pelo AI </w:t>
      </w:r>
      <w:r w:rsidR="15101951" w:rsidRPr="0D6F92A0">
        <w:rPr>
          <w:rFonts w:ascii="Arial" w:eastAsia="Times New Roman" w:hAnsi="Arial" w:cs="Arial"/>
          <w:sz w:val="24"/>
          <w:szCs w:val="24"/>
          <w:lang w:eastAsia="pt-BR"/>
        </w:rPr>
        <w:t>está</w:t>
      </w:r>
      <w:r w:rsidR="35FDFD9A" w:rsidRPr="6BF7537C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r w:rsidR="35FDFD9A" w:rsidRPr="0C5E4795">
        <w:rPr>
          <w:rFonts w:ascii="Arial" w:eastAsia="Times New Roman" w:hAnsi="Arial" w:cs="Arial"/>
          <w:sz w:val="24"/>
          <w:szCs w:val="24"/>
          <w:lang w:eastAsia="pt-BR"/>
        </w:rPr>
        <w:t>não</w:t>
      </w:r>
      <w:r w:rsidR="35FDFD9A" w:rsidRPr="1C91C1A1">
        <w:rPr>
          <w:rFonts w:ascii="Arial" w:eastAsia="Times New Roman" w:hAnsi="Arial" w:cs="Arial"/>
          <w:sz w:val="24"/>
          <w:szCs w:val="24"/>
          <w:lang w:eastAsia="pt-BR"/>
        </w:rPr>
        <w:t xml:space="preserve"> presente</w:t>
      </w:r>
      <w:r w:rsidR="35FDFD9A" w:rsidRPr="0F0B6301">
        <w:rPr>
          <w:rFonts w:ascii="Arial" w:eastAsia="Times New Roman" w:hAnsi="Arial" w:cs="Arial"/>
          <w:sz w:val="24"/>
          <w:szCs w:val="24"/>
          <w:lang w:eastAsia="pt-BR"/>
        </w:rPr>
        <w:t xml:space="preserve"> em alguma de suas</w:t>
      </w:r>
      <w:r w:rsidR="35FDFD9A" w:rsidRPr="6628000A">
        <w:rPr>
          <w:rFonts w:ascii="Arial" w:eastAsia="Times New Roman" w:hAnsi="Arial" w:cs="Arial"/>
          <w:sz w:val="24"/>
          <w:szCs w:val="24"/>
          <w:lang w:eastAsia="pt-BR"/>
        </w:rPr>
        <w:t xml:space="preserve"> assinaturas.</w:t>
      </w:r>
    </w:p>
    <w:p w14:paraId="5F48B624" w14:textId="77777777" w:rsidR="00CF10D3" w:rsidRDefault="00CF10D3" w:rsidP="00CF10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E6E111" w14:textId="0604038D" w:rsidR="00B81131" w:rsidRDefault="00B81131" w:rsidP="00CF10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As descrições continuam sem detalhes. Melhorem.</w:t>
      </w:r>
    </w:p>
    <w:p w14:paraId="6EC13B12" w14:textId="77777777" w:rsidR="00B81131" w:rsidRDefault="00B81131" w:rsidP="00CF10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552ABC" w14:textId="77777777" w:rsidR="00B81131" w:rsidRDefault="00B81131" w:rsidP="00CF10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977246" w14:textId="439B8269" w:rsidR="00CF10D3" w:rsidRPr="00B81131" w:rsidRDefault="00B81131" w:rsidP="00CF10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40"/>
          <w:szCs w:val="40"/>
          <w:lang w:eastAsia="pt-BR"/>
          <w:rPrChange w:id="29" w:author="Baliu" w:date="2021-03-30T15:2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</w:pPr>
      <w:r w:rsidRPr="00B81131">
        <w:rPr>
          <w:rFonts w:ascii="Arial" w:eastAsia="Times New Roman" w:hAnsi="Arial" w:cs="Arial"/>
          <w:b/>
          <w:sz w:val="40"/>
          <w:szCs w:val="40"/>
          <w:lang w:eastAsia="pt-BR"/>
          <w:rPrChange w:id="30" w:author="Baliu" w:date="2021-03-30T15:2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  <w:t xml:space="preserve">ATENÇÃO: Daqui pra baixo não aparece o que coloquei na V1 </w:t>
      </w:r>
      <w:proofErr w:type="gramStart"/>
      <w:r w:rsidRPr="00B81131">
        <w:rPr>
          <w:rFonts w:ascii="Arial" w:eastAsia="Times New Roman" w:hAnsi="Arial" w:cs="Arial"/>
          <w:b/>
          <w:sz w:val="40"/>
          <w:szCs w:val="40"/>
          <w:lang w:eastAsia="pt-BR"/>
          <w:rPrChange w:id="31" w:author="Baliu" w:date="2021-03-30T15:2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  <w:t>PORQUE</w:t>
      </w:r>
      <w:proofErr w:type="gramEnd"/>
      <w:r w:rsidRPr="00B81131">
        <w:rPr>
          <w:rFonts w:ascii="Arial" w:eastAsia="Times New Roman" w:hAnsi="Arial" w:cs="Arial"/>
          <w:b/>
          <w:sz w:val="40"/>
          <w:szCs w:val="40"/>
          <w:lang w:eastAsia="pt-BR"/>
          <w:rPrChange w:id="32" w:author="Baliu" w:date="2021-03-30T15:29:00Z">
            <w:rPr>
              <w:rFonts w:ascii="Arial" w:eastAsia="Times New Roman" w:hAnsi="Arial" w:cs="Arial"/>
              <w:sz w:val="24"/>
              <w:szCs w:val="24"/>
              <w:lang w:eastAsia="pt-BR"/>
            </w:rPr>
          </w:rPrChange>
        </w:rPr>
        <w:t>? COMPLETEM.</w:t>
      </w:r>
    </w:p>
    <w:p w14:paraId="49DFD54E" w14:textId="77777777" w:rsidR="00B81131" w:rsidRDefault="00B81131" w:rsidP="00CF10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06E4A8" w14:textId="77777777" w:rsidR="00B81131" w:rsidRDefault="00B81131" w:rsidP="00CF10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E2CC1E5" w14:textId="77777777" w:rsidR="00B81131" w:rsidRDefault="00B81131" w:rsidP="00B81131">
      <w:pPr>
        <w:jc w:val="both"/>
        <w:rPr>
          <w:rFonts w:ascii="Arial" w:hAnsi="Arial" w:cs="Arial"/>
          <w:color w:val="000000"/>
          <w:sz w:val="28"/>
          <w:szCs w:val="28"/>
        </w:rPr>
      </w:pPr>
      <w:r w:rsidRPr="7EBDF749">
        <w:rPr>
          <w:rFonts w:ascii="Arial" w:hAnsi="Arial" w:cs="Arial"/>
          <w:color w:val="000000" w:themeColor="text1"/>
          <w:sz w:val="28"/>
          <w:szCs w:val="28"/>
        </w:rPr>
        <w:t>Abaixo as funcionalidades por pacotes e por Usuários do PRC no sistema. Podem criar outros pacotes se verificarem a necessidade.</w:t>
      </w:r>
    </w:p>
    <w:p w14:paraId="56173359" w14:textId="77777777" w:rsidR="00B81131" w:rsidRDefault="00B81131" w:rsidP="00B81131">
      <w:pPr>
        <w:jc w:val="both"/>
        <w:rPr>
          <w:rFonts w:ascii="Arial" w:hAnsi="Arial" w:cs="Arial"/>
          <w:sz w:val="28"/>
          <w:szCs w:val="28"/>
        </w:rPr>
      </w:pPr>
      <w:r w:rsidRPr="7EBDF749">
        <w:rPr>
          <w:rFonts w:ascii="Arial" w:hAnsi="Arial" w:cs="Arial"/>
          <w:color w:val="000000" w:themeColor="text1"/>
          <w:sz w:val="28"/>
          <w:szCs w:val="28"/>
        </w:rPr>
        <w:t>Façam uma descrição para cada funcionalidade</w:t>
      </w:r>
      <w:r>
        <w:tab/>
      </w:r>
      <w:r w:rsidRPr="00A3536D">
        <w:rPr>
          <w:rFonts w:ascii="Arial" w:hAnsi="Arial" w:cs="Arial"/>
          <w:sz w:val="28"/>
          <w:szCs w:val="28"/>
        </w:rPr>
        <w:t xml:space="preserve"> </w:t>
      </w:r>
    </w:p>
    <w:p w14:paraId="3E12739F" w14:textId="12A77CB0" w:rsidR="00353D42" w:rsidRPr="007C6293" w:rsidRDefault="00353D42" w:rsidP="007156D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Fazer Login – Descrevam a funcionalidade</w:t>
      </w:r>
    </w:p>
    <w:p w14:paraId="5319D045" w14:textId="77777777" w:rsidR="00B81131" w:rsidRDefault="00B81131" w:rsidP="00B81131">
      <w:pPr>
        <w:jc w:val="both"/>
        <w:rPr>
          <w:rFonts w:ascii="Arial" w:hAnsi="Arial" w:cs="Arial"/>
          <w:sz w:val="28"/>
          <w:szCs w:val="28"/>
        </w:rPr>
      </w:pPr>
    </w:p>
    <w:p w14:paraId="2057D956" w14:textId="77777777" w:rsidR="00B81131" w:rsidRPr="007C6293" w:rsidRDefault="00B81131" w:rsidP="00B8113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C6293">
        <w:rPr>
          <w:rFonts w:ascii="Arial" w:hAnsi="Arial" w:cs="Arial"/>
          <w:b/>
          <w:bCs/>
          <w:sz w:val="28"/>
          <w:szCs w:val="28"/>
        </w:rPr>
        <w:t>Manutenções</w:t>
      </w:r>
    </w:p>
    <w:p w14:paraId="65396BCA" w14:textId="77777777" w:rsidR="00B81131" w:rsidRDefault="00B81131" w:rsidP="00B81131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Cadastrar Usuários(</w:t>
      </w:r>
      <w:r w:rsidRPr="00353D42">
        <w:rPr>
          <w:rFonts w:ascii="Arial" w:hAnsi="Arial" w:cs="Arial"/>
          <w:b/>
          <w:sz w:val="28"/>
          <w:szCs w:val="28"/>
          <w:rPrChange w:id="33" w:author="Baliu" w:date="2021-03-30T15:37:00Z">
            <w:rPr>
              <w:rFonts w:ascii="Arial" w:hAnsi="Arial" w:cs="Arial"/>
              <w:sz w:val="28"/>
              <w:szCs w:val="28"/>
            </w:rPr>
          </w:rPrChange>
        </w:rPr>
        <w:t>herança</w:t>
      </w:r>
      <w:r>
        <w:rPr>
          <w:rFonts w:ascii="Arial" w:hAnsi="Arial" w:cs="Arial"/>
          <w:sz w:val="28"/>
          <w:szCs w:val="28"/>
        </w:rPr>
        <w:t xml:space="preserve">) </w:t>
      </w:r>
      <w:r w:rsidRPr="001B5CE9">
        <w:rPr>
          <w:rFonts w:ascii="Wingdings" w:eastAsia="Wingdings" w:hAnsi="Wingdings" w:cs="Wingdings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os </w:t>
      </w:r>
      <w:proofErr w:type="gramStart"/>
      <w:r>
        <w:rPr>
          <w:rFonts w:ascii="Arial" w:hAnsi="Arial" w:cs="Arial"/>
          <w:sz w:val="28"/>
          <w:szCs w:val="28"/>
        </w:rPr>
        <w:t>sub tipos</w:t>
      </w:r>
      <w:proofErr w:type="gramEnd"/>
      <w:r>
        <w:rPr>
          <w:rFonts w:ascii="Arial" w:hAnsi="Arial" w:cs="Arial"/>
          <w:sz w:val="28"/>
          <w:szCs w:val="28"/>
        </w:rPr>
        <w:t xml:space="preserve"> aqui e se tiver outro nível com super tipo e sub tipos coloque também. TODOS os usuários devem aparecer no texto acima estimulando e / </w:t>
      </w:r>
      <w:proofErr w:type="spellStart"/>
      <w:r>
        <w:rPr>
          <w:rFonts w:ascii="Arial" w:hAnsi="Arial" w:cs="Arial"/>
          <w:sz w:val="28"/>
          <w:szCs w:val="28"/>
        </w:rPr>
        <w:t>oiu</w:t>
      </w:r>
      <w:proofErr w:type="spellEnd"/>
      <w:r>
        <w:rPr>
          <w:rFonts w:ascii="Arial" w:hAnsi="Arial" w:cs="Arial"/>
          <w:sz w:val="28"/>
          <w:szCs w:val="28"/>
        </w:rPr>
        <w:t xml:space="preserve"> recebendo informações.</w:t>
      </w:r>
    </w:p>
    <w:p w14:paraId="66E92362" w14:textId="77777777" w:rsidR="00B81131" w:rsidRDefault="00B81131" w:rsidP="00B81131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Cadastrar </w:t>
      </w:r>
      <w:proofErr w:type="gramStart"/>
      <w:r>
        <w:rPr>
          <w:rFonts w:ascii="Arial" w:hAnsi="Arial" w:cs="Arial"/>
          <w:sz w:val="28"/>
          <w:szCs w:val="28"/>
        </w:rPr>
        <w:t>Conteúdos(</w:t>
      </w:r>
      <w:proofErr w:type="gramEnd"/>
      <w:r w:rsidRPr="00353D42">
        <w:rPr>
          <w:rFonts w:ascii="Arial" w:hAnsi="Arial" w:cs="Arial"/>
          <w:b/>
          <w:sz w:val="28"/>
          <w:szCs w:val="28"/>
          <w:rPrChange w:id="34" w:author="Baliu" w:date="2021-03-30T15:36:00Z">
            <w:rPr>
              <w:rFonts w:ascii="Arial" w:hAnsi="Arial" w:cs="Arial"/>
              <w:sz w:val="28"/>
              <w:szCs w:val="28"/>
            </w:rPr>
          </w:rPrChange>
        </w:rPr>
        <w:t>Herança</w:t>
      </w:r>
      <w:r>
        <w:rPr>
          <w:rFonts w:ascii="Arial" w:hAnsi="Arial" w:cs="Arial"/>
          <w:sz w:val="28"/>
          <w:szCs w:val="28"/>
        </w:rPr>
        <w:t xml:space="preserve">) </w:t>
      </w:r>
      <w:r w:rsidRPr="00CD37DE">
        <w:rPr>
          <w:rFonts w:ascii="Wingdings" w:eastAsia="Wingdings" w:hAnsi="Wingdings" w:cs="Wingdings"/>
          <w:sz w:val="28"/>
          <w:szCs w:val="28"/>
        </w:rPr>
        <w:t>à</w:t>
      </w:r>
      <w:r>
        <w:rPr>
          <w:rFonts w:ascii="Arial" w:hAnsi="Arial" w:cs="Arial"/>
          <w:sz w:val="28"/>
          <w:szCs w:val="28"/>
        </w:rPr>
        <w:t xml:space="preserve"> cadastrar Filmes, Cadastrar Séries, Cadastrar Documentários, cadastrar Animes, cadastrar </w:t>
      </w:r>
      <w:proofErr w:type="spellStart"/>
      <w:r>
        <w:rPr>
          <w:rFonts w:ascii="Arial" w:hAnsi="Arial" w:cs="Arial"/>
          <w:sz w:val="28"/>
          <w:szCs w:val="28"/>
        </w:rPr>
        <w:t>Mini-filmes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14:paraId="18FF623C" w14:textId="77777777" w:rsidR="00B81131" w:rsidRPr="009D2B64" w:rsidRDefault="00B81131" w:rsidP="00B81131">
      <w:pPr>
        <w:pStyle w:val="PargrafodaLista"/>
        <w:ind w:left="1485"/>
        <w:jc w:val="both"/>
        <w:rPr>
          <w:rFonts w:ascii="Arial" w:hAnsi="Arial" w:cs="Arial"/>
          <w:sz w:val="28"/>
          <w:szCs w:val="28"/>
        </w:rPr>
      </w:pPr>
    </w:p>
    <w:p w14:paraId="18686666" w14:textId="64AD8DD1" w:rsidR="00B81131" w:rsidRDefault="00B81131" w:rsidP="00B8113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C6293">
        <w:rPr>
          <w:rFonts w:ascii="Arial" w:hAnsi="Arial" w:cs="Arial"/>
          <w:b/>
          <w:bCs/>
          <w:sz w:val="28"/>
          <w:szCs w:val="28"/>
        </w:rPr>
        <w:t>Processamento/Objetivos</w:t>
      </w:r>
      <w:r w:rsidR="00353D42">
        <w:rPr>
          <w:rFonts w:ascii="Arial" w:hAnsi="Arial" w:cs="Arial"/>
          <w:b/>
          <w:bCs/>
          <w:sz w:val="28"/>
          <w:szCs w:val="28"/>
        </w:rPr>
        <w:t xml:space="preserve"> </w:t>
      </w:r>
      <w:r w:rsidR="00353D42" w:rsidRPr="00353D42">
        <w:rPr>
          <w:rFonts w:ascii="Wingdings" w:eastAsia="Wingdings" w:hAnsi="Wingdings" w:cs="Wingdings"/>
          <w:b/>
          <w:sz w:val="28"/>
          <w:szCs w:val="28"/>
        </w:rPr>
        <w:t>à</w:t>
      </w:r>
      <w:r w:rsidR="00353D42">
        <w:rPr>
          <w:rFonts w:ascii="Arial" w:hAnsi="Arial" w:cs="Arial"/>
          <w:b/>
          <w:bCs/>
          <w:sz w:val="28"/>
          <w:szCs w:val="28"/>
        </w:rPr>
        <w:t xml:space="preserve"> Recomendação</w:t>
      </w:r>
    </w:p>
    <w:p w14:paraId="76161140" w14:textId="77777777" w:rsidR="00B81131" w:rsidRPr="00AC3528" w:rsidRDefault="00B81131" w:rsidP="00B81131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Recomendar Conteúdo</w:t>
      </w:r>
    </w:p>
    <w:p w14:paraId="7EF6585D" w14:textId="77777777" w:rsidR="00B81131" w:rsidRPr="00BB62F3" w:rsidRDefault="00B81131" w:rsidP="00B81131">
      <w:pPr>
        <w:jc w:val="both"/>
        <w:rPr>
          <w:rFonts w:ascii="Arial" w:hAnsi="Arial" w:cs="Arial"/>
          <w:sz w:val="28"/>
          <w:szCs w:val="28"/>
        </w:rPr>
      </w:pPr>
    </w:p>
    <w:p w14:paraId="4BA8F2B4" w14:textId="77777777" w:rsidR="00B81131" w:rsidRPr="007C6293" w:rsidRDefault="00B81131" w:rsidP="00B8113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7C6293">
        <w:rPr>
          <w:rFonts w:ascii="Arial" w:hAnsi="Arial" w:cs="Arial"/>
          <w:b/>
          <w:bCs/>
          <w:sz w:val="28"/>
          <w:szCs w:val="28"/>
        </w:rPr>
        <w:lastRenderedPageBreak/>
        <w:t>Consultas</w:t>
      </w:r>
    </w:p>
    <w:p w14:paraId="2B73B43D" w14:textId="77777777" w:rsidR="00B81131" w:rsidRDefault="00B81131" w:rsidP="00B81131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Consultar Conteúdos Recomendados</w:t>
      </w:r>
    </w:p>
    <w:p w14:paraId="10D661A1" w14:textId="15EC8C65" w:rsidR="00B81131" w:rsidRDefault="00B81131" w:rsidP="00B81131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Decrevam</w:t>
      </w:r>
      <w:proofErr w:type="spellEnd"/>
      <w:r>
        <w:rPr>
          <w:rFonts w:ascii="Arial" w:hAnsi="Arial" w:cs="Arial"/>
          <w:sz w:val="28"/>
          <w:szCs w:val="28"/>
        </w:rPr>
        <w:t xml:space="preserve"> outras que não sejam </w:t>
      </w:r>
      <w:proofErr w:type="gramStart"/>
      <w:r>
        <w:rPr>
          <w:rFonts w:ascii="Arial" w:hAnsi="Arial" w:cs="Arial"/>
          <w:sz w:val="28"/>
          <w:szCs w:val="28"/>
        </w:rPr>
        <w:t>Cadastrais ????</w:t>
      </w:r>
      <w:proofErr w:type="gramEnd"/>
    </w:p>
    <w:p w14:paraId="0B6C0C52" w14:textId="77777777" w:rsidR="00B81131" w:rsidRDefault="00B81131" w:rsidP="00B81131">
      <w:pPr>
        <w:rPr>
          <w:ins w:id="35" w:author="Baliu" w:date="2021-03-30T15:28:00Z"/>
          <w:rFonts w:ascii="Arial" w:hAnsi="Arial" w:cs="Arial"/>
        </w:rPr>
      </w:pPr>
      <w:ins w:id="36" w:author="Baliu" w:date="2021-03-30T15:28:00Z">
        <w:r w:rsidRPr="00A12C6F">
          <w:rPr>
            <w:rFonts w:ascii="Arial" w:eastAsia="Times New Roman" w:hAnsi="Arial" w:cs="Arial"/>
            <w:sz w:val="24"/>
            <w:szCs w:val="24"/>
            <w:lang w:eastAsia="pt-BR"/>
          </w:rPr>
          <w:br/>
        </w:r>
        <w:r w:rsidRPr="00A12C6F">
          <w:rPr>
            <w:rFonts w:ascii="Arial" w:eastAsia="Times New Roman" w:hAnsi="Arial" w:cs="Arial"/>
            <w:sz w:val="24"/>
            <w:szCs w:val="24"/>
            <w:lang w:eastAsia="pt-BR"/>
          </w:rPr>
          <w:br/>
        </w:r>
      </w:ins>
    </w:p>
    <w:p w14:paraId="4B216D6C" w14:textId="77777777" w:rsidR="00B81131" w:rsidRPr="00BB7367" w:rsidRDefault="00B81131" w:rsidP="00B81131">
      <w:pPr>
        <w:jc w:val="both"/>
        <w:rPr>
          <w:ins w:id="37" w:author="Baliu" w:date="2021-03-30T15:28:00Z"/>
          <w:rFonts w:ascii="Arial" w:hAnsi="Arial" w:cs="Arial"/>
          <w:b/>
          <w:sz w:val="28"/>
          <w:szCs w:val="28"/>
        </w:rPr>
      </w:pPr>
      <w:ins w:id="38" w:author="Baliu" w:date="2021-03-30T15:28:00Z">
        <w:r>
          <w:rPr>
            <w:rFonts w:ascii="Arial" w:hAnsi="Arial" w:cs="Arial"/>
            <w:b/>
            <w:color w:val="FF0000"/>
            <w:sz w:val="28"/>
            <w:szCs w:val="28"/>
          </w:rPr>
          <w:t>ORIENTAÇÕES:</w:t>
        </w:r>
      </w:ins>
    </w:p>
    <w:p w14:paraId="5C6F9496" w14:textId="03C8A79C" w:rsidR="00B81131" w:rsidRPr="00BB7367" w:rsidRDefault="00B81131" w:rsidP="00B81131">
      <w:pPr>
        <w:pStyle w:val="PargrafodaLista"/>
        <w:numPr>
          <w:ilvl w:val="0"/>
          <w:numId w:val="2"/>
        </w:numPr>
        <w:jc w:val="both"/>
        <w:rPr>
          <w:ins w:id="39" w:author="Baliu" w:date="2021-03-30T15:28:00Z"/>
          <w:rFonts w:ascii="Arial" w:hAnsi="Arial" w:cs="Arial"/>
          <w:color w:val="FF0000"/>
          <w:sz w:val="28"/>
          <w:szCs w:val="28"/>
        </w:rPr>
      </w:pPr>
      <w:ins w:id="40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Ajustem com o máximo de detalhes essa descrição e se possível, juntem algum documento ou planilha ou imagens ou tabelas ou mapas ou organogramas ou </w:t>
        </w:r>
        <w:proofErr w:type="gramStart"/>
        <w:r w:rsidRPr="00BB7367">
          <w:rPr>
            <w:rFonts w:ascii="Arial" w:hAnsi="Arial" w:cs="Arial"/>
            <w:color w:val="FF0000"/>
            <w:sz w:val="28"/>
            <w:szCs w:val="28"/>
          </w:rPr>
          <w:t>etc..</w:t>
        </w:r>
        <w:proofErr w:type="gram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 qualquer coisa que nos ajudem a entender o funcionamento e detalhar as informações necessárias a modelagem.</w:t>
        </w:r>
      </w:ins>
    </w:p>
    <w:p w14:paraId="3FA41BDA" w14:textId="77777777" w:rsidR="00B81131" w:rsidRPr="00BB7367" w:rsidRDefault="00B81131" w:rsidP="00B81131">
      <w:pPr>
        <w:pStyle w:val="PargrafodaLista"/>
        <w:numPr>
          <w:ilvl w:val="0"/>
          <w:numId w:val="2"/>
        </w:numPr>
        <w:jc w:val="both"/>
        <w:rPr>
          <w:ins w:id="41" w:author="Baliu" w:date="2021-03-30T15:28:00Z"/>
          <w:rFonts w:ascii="Arial" w:hAnsi="Arial" w:cs="Arial"/>
          <w:color w:val="FF0000"/>
          <w:sz w:val="28"/>
          <w:szCs w:val="28"/>
        </w:rPr>
      </w:pPr>
      <w:ins w:id="42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>Relacionem os atores (usuários)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REFINEM</w:t>
        </w:r>
      </w:ins>
    </w:p>
    <w:p w14:paraId="15CD607A" w14:textId="417FF102" w:rsidR="00B81131" w:rsidRPr="00BB7367" w:rsidRDefault="00B81131" w:rsidP="00B81131">
      <w:pPr>
        <w:pStyle w:val="PargrafodaLista"/>
        <w:numPr>
          <w:ilvl w:val="0"/>
          <w:numId w:val="2"/>
        </w:numPr>
        <w:jc w:val="both"/>
        <w:rPr>
          <w:ins w:id="43" w:author="Baliu" w:date="2021-03-30T15:28:00Z"/>
          <w:rFonts w:ascii="Arial" w:hAnsi="Arial" w:cs="Arial"/>
          <w:color w:val="FF0000"/>
          <w:sz w:val="28"/>
          <w:szCs w:val="28"/>
        </w:rPr>
      </w:pPr>
      <w:ins w:id="44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>Relacionem as funcionalidades (</w:t>
        </w:r>
      </w:ins>
      <w:ins w:id="45" w:author="Baliu" w:date="2021-03-30T15:30:00Z">
        <w:r>
          <w:rPr>
            <w:rFonts w:ascii="Arial" w:hAnsi="Arial" w:cs="Arial"/>
            <w:color w:val="FF0000"/>
            <w:sz w:val="28"/>
            <w:szCs w:val="28"/>
          </w:rPr>
          <w:t xml:space="preserve">Diagrama de </w:t>
        </w:r>
      </w:ins>
      <w:ins w:id="46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>UC)</w:t>
        </w:r>
      </w:ins>
      <w:ins w:id="47" w:author="Baliu" w:date="2021-03-30T15:30:00Z">
        <w:r>
          <w:rPr>
            <w:rFonts w:ascii="Arial" w:hAnsi="Arial" w:cs="Arial"/>
            <w:color w:val="FF0000"/>
            <w:sz w:val="28"/>
            <w:szCs w:val="28"/>
          </w:rPr>
          <w:t xml:space="preserve"> nos pacotes</w:t>
        </w:r>
      </w:ins>
      <w:ins w:id="48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 a partir da descrição.</w:t>
        </w:r>
      </w:ins>
    </w:p>
    <w:p w14:paraId="02FAD97A" w14:textId="3A597C7C" w:rsidR="00B81131" w:rsidRPr="00BB7367" w:rsidRDefault="00B81131" w:rsidP="00B81131">
      <w:pPr>
        <w:pStyle w:val="PargrafodaLista"/>
        <w:numPr>
          <w:ilvl w:val="0"/>
          <w:numId w:val="2"/>
        </w:numPr>
        <w:jc w:val="both"/>
        <w:rPr>
          <w:ins w:id="49" w:author="Baliu" w:date="2021-03-30T15:28:00Z"/>
          <w:rFonts w:ascii="Arial" w:hAnsi="Arial" w:cs="Arial"/>
          <w:color w:val="FF0000"/>
          <w:sz w:val="28"/>
          <w:szCs w:val="28"/>
        </w:rPr>
      </w:pPr>
      <w:ins w:id="50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>Façam os diagramas de Use Case por funcionalidade (substantivo). Lembrem-se que para nomear um UC, o verbo é no infinitivo + o substantivo que pode ser simples ou composto.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</w:t>
        </w:r>
      </w:ins>
    </w:p>
    <w:p w14:paraId="6C75D6CA" w14:textId="77777777" w:rsidR="00B81131" w:rsidRPr="00BB7367" w:rsidRDefault="00B81131" w:rsidP="00B81131">
      <w:pPr>
        <w:pStyle w:val="PargrafodaLista"/>
        <w:numPr>
          <w:ilvl w:val="0"/>
          <w:numId w:val="2"/>
        </w:numPr>
        <w:jc w:val="both"/>
        <w:rPr>
          <w:ins w:id="51" w:author="Baliu" w:date="2021-03-30T15:28:00Z"/>
          <w:rFonts w:ascii="Arial" w:hAnsi="Arial" w:cs="Arial"/>
          <w:color w:val="FF0000"/>
          <w:sz w:val="28"/>
          <w:szCs w:val="28"/>
        </w:rPr>
      </w:pPr>
      <w:ins w:id="52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Usem generalização sempre que for possível. Lembrem-se que em usuários você pode usar tanto nos atores quanto nos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UC´s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>. Olhem o estudo de caso – CINEMA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- Não Fizeram</w:t>
        </w:r>
      </w:ins>
    </w:p>
    <w:p w14:paraId="7FBDE96F" w14:textId="77777777" w:rsidR="00B81131" w:rsidRPr="00BB7367" w:rsidRDefault="00B81131" w:rsidP="00B81131">
      <w:pPr>
        <w:pStyle w:val="PargrafodaLista"/>
        <w:numPr>
          <w:ilvl w:val="0"/>
          <w:numId w:val="2"/>
        </w:numPr>
        <w:jc w:val="both"/>
        <w:rPr>
          <w:ins w:id="53" w:author="Baliu" w:date="2021-03-30T15:28:00Z"/>
          <w:rFonts w:ascii="Arial" w:hAnsi="Arial" w:cs="Arial"/>
          <w:color w:val="FF0000"/>
          <w:sz w:val="28"/>
          <w:szCs w:val="28"/>
        </w:rPr>
      </w:pPr>
      <w:ins w:id="54" w:author="Baliu" w:date="2021-03-30T15:28:00Z"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Coloquem sempre os </w:t>
        </w:r>
        <w:proofErr w:type="gramStart"/>
        <w:r w:rsidRPr="00BB7367">
          <w:rPr>
            <w:rFonts w:ascii="Arial" w:hAnsi="Arial" w:cs="Arial"/>
            <w:color w:val="FF0000"/>
            <w:sz w:val="28"/>
            <w:szCs w:val="28"/>
          </w:rPr>
          <w:t>artefatos(</w:t>
        </w:r>
        <w:proofErr w:type="spellStart"/>
        <w:proofErr w:type="gramEnd"/>
        <w:r w:rsidRPr="00BB7367">
          <w:rPr>
            <w:rFonts w:ascii="Arial" w:hAnsi="Arial" w:cs="Arial"/>
            <w:color w:val="FF0000"/>
            <w:sz w:val="28"/>
            <w:szCs w:val="28"/>
          </w:rPr>
          <w:t>doc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,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xls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,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astah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, </w:t>
        </w:r>
        <w:proofErr w:type="spellStart"/>
        <w:r w:rsidRPr="00BB7367">
          <w:rPr>
            <w:rFonts w:ascii="Arial" w:hAnsi="Arial" w:cs="Arial"/>
            <w:color w:val="FF0000"/>
            <w:sz w:val="28"/>
            <w:szCs w:val="28"/>
          </w:rPr>
          <w:t>mwb</w:t>
        </w:r>
        <w:proofErr w:type="spellEnd"/>
        <w:r w:rsidRPr="00BB7367">
          <w:rPr>
            <w:rFonts w:ascii="Arial" w:hAnsi="Arial" w:cs="Arial"/>
            <w:color w:val="FF0000"/>
            <w:sz w:val="28"/>
            <w:szCs w:val="28"/>
          </w:rPr>
          <w:t>, etc.. na pasta</w:t>
        </w:r>
        <w:r>
          <w:rPr>
            <w:rFonts w:ascii="Arial" w:hAnsi="Arial" w:cs="Arial"/>
            <w:color w:val="FF0000"/>
            <w:sz w:val="28"/>
            <w:szCs w:val="28"/>
          </w:rPr>
          <w:t xml:space="preserve"> de Documentos de Levantamento</w:t>
        </w:r>
        <w:r w:rsidRPr="00BB7367">
          <w:rPr>
            <w:rFonts w:ascii="Arial" w:hAnsi="Arial" w:cs="Arial"/>
            <w:color w:val="FF0000"/>
            <w:sz w:val="28"/>
            <w:szCs w:val="28"/>
          </w:rPr>
          <w:t xml:space="preserve"> do grupo e avisem por chat</w:t>
        </w:r>
      </w:ins>
    </w:p>
    <w:p w14:paraId="33B14761" w14:textId="77777777" w:rsidR="00B81131" w:rsidRPr="00BB7367" w:rsidRDefault="0F65E091" w:rsidP="4A80D687">
      <w:pPr>
        <w:pStyle w:val="PargrafodaLista"/>
        <w:numPr>
          <w:ilvl w:val="0"/>
          <w:numId w:val="2"/>
        </w:numPr>
        <w:rPr>
          <w:ins w:id="55" w:author="Baliu" w:date="2021-03-30T15:28:00Z"/>
          <w:rFonts w:ascii="Arial" w:hAnsi="Arial" w:cs="Arial"/>
          <w:color w:val="FF0000"/>
          <w:sz w:val="28"/>
          <w:szCs w:val="28"/>
        </w:rPr>
      </w:pPr>
      <w:ins w:id="56" w:author="Baliu" w:date="2021-03-30T15:28:00Z">
        <w:r w:rsidRPr="4A80D687">
          <w:rPr>
            <w:rFonts w:ascii="Arial" w:hAnsi="Arial" w:cs="Arial"/>
            <w:color w:val="FF0000"/>
            <w:sz w:val="28"/>
            <w:szCs w:val="28"/>
          </w:rPr>
          <w:t xml:space="preserve">Façam os diagramas de classes (um para cada diagrama de Use Case. Com o mesmo nome) a partir da descrição e dos diagramas de Use Case. </w:t>
        </w:r>
        <w:r w:rsidRPr="4A80D687">
          <w:rPr>
            <w:rFonts w:ascii="Arial" w:hAnsi="Arial" w:cs="Arial"/>
            <w:b/>
            <w:bCs/>
            <w:color w:val="FF0000"/>
            <w:sz w:val="28"/>
            <w:szCs w:val="28"/>
          </w:rPr>
          <w:t xml:space="preserve">Pode esperar ter algum diagrama de Use Case validado </w:t>
        </w:r>
        <w:proofErr w:type="gramStart"/>
        <w:r w:rsidRPr="4A80D687">
          <w:rPr>
            <w:rFonts w:ascii="Arial" w:hAnsi="Arial" w:cs="Arial"/>
            <w:b/>
            <w:bCs/>
            <w:color w:val="FF0000"/>
            <w:sz w:val="28"/>
            <w:szCs w:val="28"/>
          </w:rPr>
          <w:t>pra</w:t>
        </w:r>
        <w:proofErr w:type="gramEnd"/>
        <w:r w:rsidRPr="4A80D687">
          <w:rPr>
            <w:rFonts w:ascii="Arial" w:hAnsi="Arial" w:cs="Arial"/>
            <w:b/>
            <w:bCs/>
            <w:color w:val="FF0000"/>
            <w:sz w:val="28"/>
            <w:szCs w:val="28"/>
          </w:rPr>
          <w:t xml:space="preserve"> fazer</w:t>
        </w:r>
      </w:ins>
    </w:p>
    <w:p w14:paraId="330C180D" w14:textId="77777777" w:rsidR="00B81131" w:rsidRDefault="00B81131" w:rsidP="00B81131">
      <w:pPr>
        <w:rPr>
          <w:ins w:id="57" w:author="Baliu" w:date="2021-03-30T15:28:00Z"/>
          <w:rFonts w:ascii="Arial" w:hAnsi="Arial" w:cs="Arial"/>
        </w:rPr>
      </w:pPr>
    </w:p>
    <w:p w14:paraId="72036CF5" w14:textId="3B3A12C4" w:rsidR="00B81131" w:rsidRPr="00A12C6F" w:rsidRDefault="00B81131" w:rsidP="00B81131">
      <w:pPr>
        <w:rPr>
          <w:ins w:id="58" w:author="Baliu" w:date="2021-03-30T15:28:00Z"/>
          <w:rFonts w:ascii="Arial" w:hAnsi="Arial" w:cs="Arial"/>
        </w:rPr>
      </w:pPr>
      <w:ins w:id="59" w:author="Baliu" w:date="2021-03-30T15:31:00Z">
        <w:r>
          <w:rPr>
            <w:rFonts w:ascii="Arial" w:hAnsi="Arial" w:cs="Arial"/>
          </w:rPr>
          <w:t xml:space="preserve">IMPORTANTE: O que está descrito aqui deve estar nos diagramas e </w:t>
        </w:r>
        <w:proofErr w:type="gramStart"/>
        <w:r>
          <w:rPr>
            <w:rFonts w:ascii="Arial" w:hAnsi="Arial" w:cs="Arial"/>
          </w:rPr>
          <w:t>vice versa</w:t>
        </w:r>
        <w:proofErr w:type="gramEnd"/>
        <w:r>
          <w:rPr>
            <w:rFonts w:ascii="Arial" w:hAnsi="Arial" w:cs="Arial"/>
          </w:rPr>
          <w:t>.</w:t>
        </w:r>
      </w:ins>
    </w:p>
    <w:p w14:paraId="6BC180E1" w14:textId="03AFF5A3" w:rsidR="00CF10D3" w:rsidDel="00B81131" w:rsidRDefault="00CF10D3" w:rsidP="00B81131">
      <w:pPr>
        <w:spacing w:after="0" w:line="240" w:lineRule="auto"/>
        <w:jc w:val="both"/>
        <w:textAlignment w:val="baseline"/>
        <w:rPr>
          <w:del w:id="60" w:author="Baliu" w:date="2021-03-30T15:28:00Z"/>
          <w:rFonts w:ascii="Arial" w:eastAsia="Times New Roman" w:hAnsi="Arial" w:cs="Arial"/>
          <w:sz w:val="24"/>
          <w:szCs w:val="24"/>
          <w:lang w:eastAsia="pt-BR"/>
        </w:rPr>
      </w:pPr>
    </w:p>
    <w:p w14:paraId="0B0776F7" w14:textId="4293D6E0" w:rsidR="00CF10D3" w:rsidRPr="00CF10D3" w:rsidRDefault="00CF10D3" w:rsidP="00B81131">
      <w:pPr>
        <w:spacing w:after="0" w:line="240" w:lineRule="auto"/>
        <w:jc w:val="both"/>
        <w:textAlignment w:val="baseline"/>
        <w:rPr>
          <w:rFonts w:ascii="Arial" w:hAnsi="Arial" w:cs="Arial"/>
          <w:b/>
          <w:sz w:val="36"/>
          <w:szCs w:val="36"/>
          <w:rPrChange w:id="61" w:author="Baliu" w:date="2021-03-30T15:21:00Z">
            <w:rPr>
              <w:rFonts w:ascii="Arial" w:hAnsi="Arial" w:cs="Arial"/>
              <w:sz w:val="24"/>
              <w:szCs w:val="24"/>
            </w:rPr>
          </w:rPrChange>
        </w:rPr>
      </w:pPr>
      <w:del w:id="62" w:author="Baliu" w:date="2021-03-30T15:28:00Z">
        <w:r w:rsidRPr="260FA274" w:rsidDel="5A68005E">
          <w:rPr>
            <w:rFonts w:ascii="Arial" w:eastAsia="Times New Roman" w:hAnsi="Arial" w:cs="Arial"/>
            <w:b/>
            <w:bCs/>
            <w:sz w:val="36"/>
            <w:szCs w:val="36"/>
            <w:lang w:eastAsia="pt-BR"/>
            <w:rPrChange w:id="63" w:author="Baliu" w:date="2021-03-30T15:21:00Z"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rPrChange>
          </w:rPr>
          <w:delText>Funcionalidades</w:delText>
        </w:r>
      </w:del>
      <w:r>
        <w:br/>
      </w:r>
      <w:r>
        <w:br/>
      </w:r>
    </w:p>
    <w:sectPr w:rsidR="00CF10D3" w:rsidRPr="00CF10D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CB85" w14:textId="77777777" w:rsidR="007035B3" w:rsidRDefault="007035B3" w:rsidP="00C70238">
      <w:pPr>
        <w:spacing w:after="0" w:line="240" w:lineRule="auto"/>
      </w:pPr>
      <w:r>
        <w:separator/>
      </w:r>
    </w:p>
  </w:endnote>
  <w:endnote w:type="continuationSeparator" w:id="0">
    <w:p w14:paraId="314A9CF5" w14:textId="77777777" w:rsidR="007035B3" w:rsidRDefault="007035B3" w:rsidP="00C70238">
      <w:pPr>
        <w:spacing w:after="0" w:line="240" w:lineRule="auto"/>
      </w:pPr>
      <w:r>
        <w:continuationSeparator/>
      </w:r>
    </w:p>
  </w:endnote>
  <w:endnote w:type="continuationNotice" w:id="1">
    <w:p w14:paraId="04745A77" w14:textId="77777777" w:rsidR="007035B3" w:rsidRDefault="007035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  <w:tblPrChange w:id="72" w:author="VICTOR ALEXANDER FERREIRA BRAGA" w:date="2021-04-14T00:08:00Z">
        <w:tblPr>
          <w:tblW w:w="0" w:type="nil"/>
          <w:tblLayout w:type="fixed"/>
          <w:tblLook w:val="06A0" w:firstRow="1" w:lastRow="0" w:firstColumn="1" w:lastColumn="0" w:noHBand="1" w:noVBand="1"/>
        </w:tblPr>
      </w:tblPrChange>
    </w:tblPr>
    <w:tblGrid>
      <w:gridCol w:w="2830"/>
      <w:gridCol w:w="2830"/>
      <w:gridCol w:w="2830"/>
      <w:tblGridChange w:id="73">
        <w:tblGrid>
          <w:gridCol w:w="2830"/>
          <w:gridCol w:w="2830"/>
          <w:gridCol w:w="2830"/>
        </w:tblGrid>
      </w:tblGridChange>
    </w:tblGrid>
    <w:tr w:rsidR="7A698789" w14:paraId="73B84C6A" w14:textId="77777777" w:rsidTr="7A698789">
      <w:tc>
        <w:tcPr>
          <w:tcW w:w="2830" w:type="dxa"/>
          <w:tcPrChange w:id="74" w:author="VICTOR ALEXANDER FERREIRA BRAGA" w:date="2021-04-14T00:08:00Z">
            <w:tcPr>
              <w:tcW w:w="2830" w:type="dxa"/>
            </w:tcPr>
          </w:tcPrChange>
        </w:tcPr>
        <w:p w14:paraId="20D828A7" w14:textId="6B9CC572" w:rsidR="7A698789" w:rsidRDefault="7A698789">
          <w:pPr>
            <w:pStyle w:val="Rodap"/>
            <w:ind w:left="-115"/>
            <w:pPrChange w:id="75" w:author="VICTOR ALEXANDER FERREIRA BRAGA" w:date="2021-04-14T00:08:00Z">
              <w:pPr/>
            </w:pPrChange>
          </w:pPr>
        </w:p>
      </w:tc>
      <w:tc>
        <w:tcPr>
          <w:tcW w:w="2830" w:type="dxa"/>
          <w:tcPrChange w:id="76" w:author="VICTOR ALEXANDER FERREIRA BRAGA" w:date="2021-04-14T00:08:00Z">
            <w:tcPr>
              <w:tcW w:w="2830" w:type="dxa"/>
            </w:tcPr>
          </w:tcPrChange>
        </w:tcPr>
        <w:p w14:paraId="7AA17870" w14:textId="30DFBBC7" w:rsidR="7A698789" w:rsidRDefault="7A698789">
          <w:pPr>
            <w:pStyle w:val="Rodap"/>
            <w:jc w:val="center"/>
            <w:pPrChange w:id="77" w:author="VICTOR ALEXANDER FERREIRA BRAGA" w:date="2021-04-14T00:08:00Z">
              <w:pPr/>
            </w:pPrChange>
          </w:pPr>
        </w:p>
      </w:tc>
      <w:tc>
        <w:tcPr>
          <w:tcW w:w="2830" w:type="dxa"/>
          <w:tcPrChange w:id="78" w:author="VICTOR ALEXANDER FERREIRA BRAGA" w:date="2021-04-14T00:08:00Z">
            <w:tcPr>
              <w:tcW w:w="2830" w:type="dxa"/>
            </w:tcPr>
          </w:tcPrChange>
        </w:tcPr>
        <w:p w14:paraId="097A6A58" w14:textId="16D5DD1C" w:rsidR="7A698789" w:rsidRDefault="7A698789">
          <w:pPr>
            <w:pStyle w:val="Rodap"/>
            <w:ind w:right="-115"/>
            <w:jc w:val="right"/>
            <w:pPrChange w:id="79" w:author="VICTOR ALEXANDER FERREIRA BRAGA" w:date="2021-04-14T00:08:00Z">
              <w:pPr/>
            </w:pPrChange>
          </w:pPr>
        </w:p>
      </w:tc>
    </w:tr>
  </w:tbl>
  <w:p w14:paraId="50398019" w14:textId="48CE88A5" w:rsidR="00C70238" w:rsidRDefault="00C702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3E32" w14:textId="77777777" w:rsidR="007035B3" w:rsidRDefault="007035B3" w:rsidP="00C70238">
      <w:pPr>
        <w:spacing w:after="0" w:line="240" w:lineRule="auto"/>
      </w:pPr>
      <w:r>
        <w:separator/>
      </w:r>
    </w:p>
  </w:footnote>
  <w:footnote w:type="continuationSeparator" w:id="0">
    <w:p w14:paraId="4938D824" w14:textId="77777777" w:rsidR="007035B3" w:rsidRDefault="007035B3" w:rsidP="00C70238">
      <w:pPr>
        <w:spacing w:after="0" w:line="240" w:lineRule="auto"/>
      </w:pPr>
      <w:r>
        <w:continuationSeparator/>
      </w:r>
    </w:p>
  </w:footnote>
  <w:footnote w:type="continuationNotice" w:id="1">
    <w:p w14:paraId="46122508" w14:textId="77777777" w:rsidR="007035B3" w:rsidRDefault="007035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  <w:tblPrChange w:id="64" w:author="VICTOR ALEXANDER FERREIRA BRAGA" w:date="2021-04-14T00:08:00Z">
        <w:tblPr>
          <w:tblW w:w="0" w:type="nil"/>
          <w:tblLayout w:type="fixed"/>
          <w:tblLook w:val="06A0" w:firstRow="1" w:lastRow="0" w:firstColumn="1" w:lastColumn="0" w:noHBand="1" w:noVBand="1"/>
        </w:tblPr>
      </w:tblPrChange>
    </w:tblPr>
    <w:tblGrid>
      <w:gridCol w:w="2830"/>
      <w:gridCol w:w="2830"/>
      <w:gridCol w:w="2830"/>
      <w:tblGridChange w:id="65">
        <w:tblGrid>
          <w:gridCol w:w="2830"/>
          <w:gridCol w:w="2830"/>
          <w:gridCol w:w="2830"/>
        </w:tblGrid>
      </w:tblGridChange>
    </w:tblGrid>
    <w:tr w:rsidR="7A698789" w14:paraId="553E62B7" w14:textId="77777777" w:rsidTr="7A698789">
      <w:tc>
        <w:tcPr>
          <w:tcW w:w="2830" w:type="dxa"/>
          <w:tcPrChange w:id="66" w:author="VICTOR ALEXANDER FERREIRA BRAGA" w:date="2021-04-14T00:08:00Z">
            <w:tcPr>
              <w:tcW w:w="2830" w:type="dxa"/>
            </w:tcPr>
          </w:tcPrChange>
        </w:tcPr>
        <w:p w14:paraId="432A61B0" w14:textId="519C9B8F" w:rsidR="7A698789" w:rsidRDefault="7A698789">
          <w:pPr>
            <w:pStyle w:val="Rodap"/>
            <w:ind w:left="-115"/>
            <w:pPrChange w:id="67" w:author="VICTOR ALEXANDER FERREIRA BRAGA" w:date="2021-04-14T00:08:00Z">
              <w:pPr/>
            </w:pPrChange>
          </w:pPr>
        </w:p>
      </w:tc>
      <w:tc>
        <w:tcPr>
          <w:tcW w:w="2830" w:type="dxa"/>
          <w:tcPrChange w:id="68" w:author="VICTOR ALEXANDER FERREIRA BRAGA" w:date="2021-04-14T00:08:00Z">
            <w:tcPr>
              <w:tcW w:w="2830" w:type="dxa"/>
            </w:tcPr>
          </w:tcPrChange>
        </w:tcPr>
        <w:p w14:paraId="0EB98C0E" w14:textId="08F335BD" w:rsidR="7A698789" w:rsidRDefault="7A698789">
          <w:pPr>
            <w:pStyle w:val="Rodap"/>
            <w:jc w:val="center"/>
            <w:pPrChange w:id="69" w:author="VICTOR ALEXANDER FERREIRA BRAGA" w:date="2021-04-14T00:08:00Z">
              <w:pPr/>
            </w:pPrChange>
          </w:pPr>
        </w:p>
      </w:tc>
      <w:tc>
        <w:tcPr>
          <w:tcW w:w="2830" w:type="dxa"/>
          <w:tcPrChange w:id="70" w:author="VICTOR ALEXANDER FERREIRA BRAGA" w:date="2021-04-14T00:08:00Z">
            <w:tcPr>
              <w:tcW w:w="2830" w:type="dxa"/>
            </w:tcPr>
          </w:tcPrChange>
        </w:tcPr>
        <w:p w14:paraId="127423C1" w14:textId="626E2016" w:rsidR="7A698789" w:rsidRDefault="7A698789">
          <w:pPr>
            <w:pStyle w:val="Rodap"/>
            <w:ind w:right="-115"/>
            <w:jc w:val="right"/>
            <w:pPrChange w:id="71" w:author="VICTOR ALEXANDER FERREIRA BRAGA" w:date="2021-04-14T00:08:00Z">
              <w:pPr/>
            </w:pPrChange>
          </w:pPr>
        </w:p>
      </w:tc>
    </w:tr>
  </w:tbl>
  <w:p w14:paraId="37761858" w14:textId="4612221F" w:rsidR="00C70238" w:rsidRDefault="00C702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CEA"/>
    <w:multiLevelType w:val="hybridMultilevel"/>
    <w:tmpl w:val="2BD28B08"/>
    <w:lvl w:ilvl="0" w:tplc="00424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3665A4C"/>
    <w:multiLevelType w:val="hybridMultilevel"/>
    <w:tmpl w:val="B8204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8FF"/>
    <w:multiLevelType w:val="hybridMultilevel"/>
    <w:tmpl w:val="B0E84B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3AFB"/>
    <w:multiLevelType w:val="hybridMultilevel"/>
    <w:tmpl w:val="BE206A40"/>
    <w:lvl w:ilvl="0" w:tplc="A208B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729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2C20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786D4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6677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93C26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9E1A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80E9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3012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6F"/>
    <w:rsid w:val="000217AC"/>
    <w:rsid w:val="00037A2F"/>
    <w:rsid w:val="00040F69"/>
    <w:rsid w:val="00046D85"/>
    <w:rsid w:val="00063AA0"/>
    <w:rsid w:val="00070597"/>
    <w:rsid w:val="00073E4F"/>
    <w:rsid w:val="00075048"/>
    <w:rsid w:val="00091B1B"/>
    <w:rsid w:val="0009574B"/>
    <w:rsid w:val="0009683C"/>
    <w:rsid w:val="000A53CD"/>
    <w:rsid w:val="000A6019"/>
    <w:rsid w:val="000C522B"/>
    <w:rsid w:val="000C563D"/>
    <w:rsid w:val="000C6857"/>
    <w:rsid w:val="000F0B3B"/>
    <w:rsid w:val="000F3B40"/>
    <w:rsid w:val="00120CCB"/>
    <w:rsid w:val="001222D7"/>
    <w:rsid w:val="001433BB"/>
    <w:rsid w:val="0014784E"/>
    <w:rsid w:val="00150102"/>
    <w:rsid w:val="00150D54"/>
    <w:rsid w:val="001613C8"/>
    <w:rsid w:val="0016285C"/>
    <w:rsid w:val="001724DC"/>
    <w:rsid w:val="001779D9"/>
    <w:rsid w:val="00186B93"/>
    <w:rsid w:val="001B1AF0"/>
    <w:rsid w:val="001B40CD"/>
    <w:rsid w:val="001C77B6"/>
    <w:rsid w:val="001D0E26"/>
    <w:rsid w:val="001D3E91"/>
    <w:rsid w:val="001E1B98"/>
    <w:rsid w:val="001E52BD"/>
    <w:rsid w:val="001E5AA3"/>
    <w:rsid w:val="001F69A1"/>
    <w:rsid w:val="00211790"/>
    <w:rsid w:val="002149DB"/>
    <w:rsid w:val="00234989"/>
    <w:rsid w:val="00242540"/>
    <w:rsid w:val="00253D63"/>
    <w:rsid w:val="002570F0"/>
    <w:rsid w:val="00260B5F"/>
    <w:rsid w:val="00260E7D"/>
    <w:rsid w:val="002647D4"/>
    <w:rsid w:val="00267BD2"/>
    <w:rsid w:val="00294CAA"/>
    <w:rsid w:val="002A0135"/>
    <w:rsid w:val="002C013D"/>
    <w:rsid w:val="002D085B"/>
    <w:rsid w:val="002F4846"/>
    <w:rsid w:val="00302EAD"/>
    <w:rsid w:val="00303432"/>
    <w:rsid w:val="00303AB8"/>
    <w:rsid w:val="003408EE"/>
    <w:rsid w:val="00353D42"/>
    <w:rsid w:val="00362476"/>
    <w:rsid w:val="00364599"/>
    <w:rsid w:val="00366884"/>
    <w:rsid w:val="00385D22"/>
    <w:rsid w:val="003871B6"/>
    <w:rsid w:val="00396499"/>
    <w:rsid w:val="003C41B9"/>
    <w:rsid w:val="003D0642"/>
    <w:rsid w:val="003D2B40"/>
    <w:rsid w:val="003E2C49"/>
    <w:rsid w:val="003E4EF6"/>
    <w:rsid w:val="003F2135"/>
    <w:rsid w:val="003F40F6"/>
    <w:rsid w:val="00400FAC"/>
    <w:rsid w:val="00401F71"/>
    <w:rsid w:val="004135DF"/>
    <w:rsid w:val="00415DD1"/>
    <w:rsid w:val="004172A0"/>
    <w:rsid w:val="00430564"/>
    <w:rsid w:val="00433D56"/>
    <w:rsid w:val="00451BAC"/>
    <w:rsid w:val="00456FFE"/>
    <w:rsid w:val="00465212"/>
    <w:rsid w:val="00466399"/>
    <w:rsid w:val="00481EC8"/>
    <w:rsid w:val="00486A8E"/>
    <w:rsid w:val="004D490F"/>
    <w:rsid w:val="004D5C6E"/>
    <w:rsid w:val="004E0D35"/>
    <w:rsid w:val="004E5E2E"/>
    <w:rsid w:val="004E7E35"/>
    <w:rsid w:val="004F3186"/>
    <w:rsid w:val="00515395"/>
    <w:rsid w:val="00534C20"/>
    <w:rsid w:val="00540584"/>
    <w:rsid w:val="00547B6A"/>
    <w:rsid w:val="00564FEE"/>
    <w:rsid w:val="00565A1E"/>
    <w:rsid w:val="00593913"/>
    <w:rsid w:val="005A04EB"/>
    <w:rsid w:val="005A3E2B"/>
    <w:rsid w:val="005A5DFC"/>
    <w:rsid w:val="005C1D21"/>
    <w:rsid w:val="005C326F"/>
    <w:rsid w:val="005C3E51"/>
    <w:rsid w:val="005D4CCB"/>
    <w:rsid w:val="005E5868"/>
    <w:rsid w:val="005F0DEC"/>
    <w:rsid w:val="005F59BB"/>
    <w:rsid w:val="00606D12"/>
    <w:rsid w:val="00617095"/>
    <w:rsid w:val="0062333A"/>
    <w:rsid w:val="006316C1"/>
    <w:rsid w:val="006332AF"/>
    <w:rsid w:val="006415E8"/>
    <w:rsid w:val="006440D1"/>
    <w:rsid w:val="006509F0"/>
    <w:rsid w:val="00653D25"/>
    <w:rsid w:val="00655A1E"/>
    <w:rsid w:val="006668EC"/>
    <w:rsid w:val="00695BF9"/>
    <w:rsid w:val="006A4C48"/>
    <w:rsid w:val="006A6F6F"/>
    <w:rsid w:val="006B1A79"/>
    <w:rsid w:val="006C1FC5"/>
    <w:rsid w:val="006C39EB"/>
    <w:rsid w:val="006D1349"/>
    <w:rsid w:val="006E3844"/>
    <w:rsid w:val="006E4D28"/>
    <w:rsid w:val="006F78DF"/>
    <w:rsid w:val="00701932"/>
    <w:rsid w:val="007035B3"/>
    <w:rsid w:val="007156D0"/>
    <w:rsid w:val="00726D88"/>
    <w:rsid w:val="00730BC3"/>
    <w:rsid w:val="00731B85"/>
    <w:rsid w:val="007340EC"/>
    <w:rsid w:val="0073723A"/>
    <w:rsid w:val="00743B97"/>
    <w:rsid w:val="0075455B"/>
    <w:rsid w:val="00755FEA"/>
    <w:rsid w:val="00756708"/>
    <w:rsid w:val="00760C0A"/>
    <w:rsid w:val="00770378"/>
    <w:rsid w:val="00772A42"/>
    <w:rsid w:val="0079377B"/>
    <w:rsid w:val="007A62B0"/>
    <w:rsid w:val="007B0C1E"/>
    <w:rsid w:val="007B5871"/>
    <w:rsid w:val="007D2BF7"/>
    <w:rsid w:val="007E3549"/>
    <w:rsid w:val="007F240A"/>
    <w:rsid w:val="008146E6"/>
    <w:rsid w:val="008344B7"/>
    <w:rsid w:val="00835B3D"/>
    <w:rsid w:val="00841A04"/>
    <w:rsid w:val="00843091"/>
    <w:rsid w:val="00853DCD"/>
    <w:rsid w:val="00857927"/>
    <w:rsid w:val="00864B87"/>
    <w:rsid w:val="00877FA5"/>
    <w:rsid w:val="00881B84"/>
    <w:rsid w:val="008A00A4"/>
    <w:rsid w:val="008B6BC9"/>
    <w:rsid w:val="008C4FCB"/>
    <w:rsid w:val="008C5D1B"/>
    <w:rsid w:val="008D308D"/>
    <w:rsid w:val="008E5682"/>
    <w:rsid w:val="008F1FD1"/>
    <w:rsid w:val="009079CF"/>
    <w:rsid w:val="00912D8A"/>
    <w:rsid w:val="00914446"/>
    <w:rsid w:val="00915209"/>
    <w:rsid w:val="009253A9"/>
    <w:rsid w:val="00935823"/>
    <w:rsid w:val="00946A93"/>
    <w:rsid w:val="00951A2D"/>
    <w:rsid w:val="0096035B"/>
    <w:rsid w:val="00970C41"/>
    <w:rsid w:val="00970D9C"/>
    <w:rsid w:val="00974C9D"/>
    <w:rsid w:val="00984413"/>
    <w:rsid w:val="009970F5"/>
    <w:rsid w:val="009A51A9"/>
    <w:rsid w:val="009A7D3B"/>
    <w:rsid w:val="009B296F"/>
    <w:rsid w:val="009D1AE6"/>
    <w:rsid w:val="009F2B14"/>
    <w:rsid w:val="00A03306"/>
    <w:rsid w:val="00A0544E"/>
    <w:rsid w:val="00A07B64"/>
    <w:rsid w:val="00A12C6F"/>
    <w:rsid w:val="00A53B19"/>
    <w:rsid w:val="00A545EB"/>
    <w:rsid w:val="00A6224F"/>
    <w:rsid w:val="00A73041"/>
    <w:rsid w:val="00A8316D"/>
    <w:rsid w:val="00A8328C"/>
    <w:rsid w:val="00A86827"/>
    <w:rsid w:val="00AA0BBD"/>
    <w:rsid w:val="00AA78E2"/>
    <w:rsid w:val="00AB434B"/>
    <w:rsid w:val="00AC31A4"/>
    <w:rsid w:val="00AD4503"/>
    <w:rsid w:val="00AE636A"/>
    <w:rsid w:val="00B00623"/>
    <w:rsid w:val="00B03CA1"/>
    <w:rsid w:val="00B24D52"/>
    <w:rsid w:val="00B31D55"/>
    <w:rsid w:val="00B4166D"/>
    <w:rsid w:val="00B4384C"/>
    <w:rsid w:val="00B468D5"/>
    <w:rsid w:val="00B5261A"/>
    <w:rsid w:val="00B622BB"/>
    <w:rsid w:val="00B81131"/>
    <w:rsid w:val="00B84F7B"/>
    <w:rsid w:val="00B9598D"/>
    <w:rsid w:val="00BA6CD9"/>
    <w:rsid w:val="00BE42AB"/>
    <w:rsid w:val="00BE5A7C"/>
    <w:rsid w:val="00BF21CE"/>
    <w:rsid w:val="00BF380A"/>
    <w:rsid w:val="00BF5866"/>
    <w:rsid w:val="00BF5EB4"/>
    <w:rsid w:val="00C031AF"/>
    <w:rsid w:val="00C042BD"/>
    <w:rsid w:val="00C51C72"/>
    <w:rsid w:val="00C52A3E"/>
    <w:rsid w:val="00C5799C"/>
    <w:rsid w:val="00C70238"/>
    <w:rsid w:val="00C74ECB"/>
    <w:rsid w:val="00C9774B"/>
    <w:rsid w:val="00CB6D62"/>
    <w:rsid w:val="00CC3241"/>
    <w:rsid w:val="00CF10D3"/>
    <w:rsid w:val="00CF7F3A"/>
    <w:rsid w:val="00D10BB0"/>
    <w:rsid w:val="00D1215A"/>
    <w:rsid w:val="00D21384"/>
    <w:rsid w:val="00D34944"/>
    <w:rsid w:val="00D43C7C"/>
    <w:rsid w:val="00D502DF"/>
    <w:rsid w:val="00D552F6"/>
    <w:rsid w:val="00D62F3F"/>
    <w:rsid w:val="00D64D73"/>
    <w:rsid w:val="00D75AA1"/>
    <w:rsid w:val="00D83B10"/>
    <w:rsid w:val="00D92091"/>
    <w:rsid w:val="00D97739"/>
    <w:rsid w:val="00DA34C7"/>
    <w:rsid w:val="00DA440E"/>
    <w:rsid w:val="00DB28B1"/>
    <w:rsid w:val="00DC1AC4"/>
    <w:rsid w:val="00DD5A41"/>
    <w:rsid w:val="00DF1078"/>
    <w:rsid w:val="00DF1E15"/>
    <w:rsid w:val="00DF2F45"/>
    <w:rsid w:val="00DF3A67"/>
    <w:rsid w:val="00DF505C"/>
    <w:rsid w:val="00E04861"/>
    <w:rsid w:val="00E1360F"/>
    <w:rsid w:val="00E20E0B"/>
    <w:rsid w:val="00E21459"/>
    <w:rsid w:val="00E3343F"/>
    <w:rsid w:val="00E339A4"/>
    <w:rsid w:val="00E64F94"/>
    <w:rsid w:val="00E65310"/>
    <w:rsid w:val="00E72A74"/>
    <w:rsid w:val="00E80308"/>
    <w:rsid w:val="00E92B73"/>
    <w:rsid w:val="00E92F64"/>
    <w:rsid w:val="00E943DC"/>
    <w:rsid w:val="00E9608F"/>
    <w:rsid w:val="00EA77A4"/>
    <w:rsid w:val="00EB1508"/>
    <w:rsid w:val="00EB37B2"/>
    <w:rsid w:val="00EB6ACE"/>
    <w:rsid w:val="00ED6F92"/>
    <w:rsid w:val="00EE2CF1"/>
    <w:rsid w:val="00EF0D59"/>
    <w:rsid w:val="00EF4CCA"/>
    <w:rsid w:val="00F10E9B"/>
    <w:rsid w:val="00F13D72"/>
    <w:rsid w:val="00F242B6"/>
    <w:rsid w:val="00F43234"/>
    <w:rsid w:val="00F5088C"/>
    <w:rsid w:val="00F54D1B"/>
    <w:rsid w:val="00F64B3C"/>
    <w:rsid w:val="00F65BC9"/>
    <w:rsid w:val="00F67A01"/>
    <w:rsid w:val="00F7047B"/>
    <w:rsid w:val="00F716AE"/>
    <w:rsid w:val="00F71E64"/>
    <w:rsid w:val="00F86EE5"/>
    <w:rsid w:val="00F93235"/>
    <w:rsid w:val="00F94274"/>
    <w:rsid w:val="00F95467"/>
    <w:rsid w:val="00F96791"/>
    <w:rsid w:val="00F967A2"/>
    <w:rsid w:val="00FA263E"/>
    <w:rsid w:val="00FB4B5E"/>
    <w:rsid w:val="00FD1985"/>
    <w:rsid w:val="00FE065E"/>
    <w:rsid w:val="00FE0F35"/>
    <w:rsid w:val="00FE6F71"/>
    <w:rsid w:val="00FE7728"/>
    <w:rsid w:val="00FF66F3"/>
    <w:rsid w:val="015E60CE"/>
    <w:rsid w:val="01D0B9E6"/>
    <w:rsid w:val="0234CD7F"/>
    <w:rsid w:val="026FDEAA"/>
    <w:rsid w:val="027530E7"/>
    <w:rsid w:val="0336FD38"/>
    <w:rsid w:val="038129B5"/>
    <w:rsid w:val="03A40505"/>
    <w:rsid w:val="0467BEA9"/>
    <w:rsid w:val="04799CD5"/>
    <w:rsid w:val="04D93217"/>
    <w:rsid w:val="05003B4C"/>
    <w:rsid w:val="0517D012"/>
    <w:rsid w:val="0576D725"/>
    <w:rsid w:val="0592DFFE"/>
    <w:rsid w:val="05A848BA"/>
    <w:rsid w:val="05B8559C"/>
    <w:rsid w:val="06291B1D"/>
    <w:rsid w:val="067BA8CE"/>
    <w:rsid w:val="06B10FC2"/>
    <w:rsid w:val="080D4704"/>
    <w:rsid w:val="08503A22"/>
    <w:rsid w:val="09E7C976"/>
    <w:rsid w:val="0A4D28C4"/>
    <w:rsid w:val="0AD61E70"/>
    <w:rsid w:val="0AED16D6"/>
    <w:rsid w:val="0B3834E3"/>
    <w:rsid w:val="0C5E4795"/>
    <w:rsid w:val="0D6BD3FA"/>
    <w:rsid w:val="0D6F92A0"/>
    <w:rsid w:val="0DAA3F24"/>
    <w:rsid w:val="0DD946E3"/>
    <w:rsid w:val="0E2154EB"/>
    <w:rsid w:val="0E35C099"/>
    <w:rsid w:val="0E62FC2F"/>
    <w:rsid w:val="0F0B6301"/>
    <w:rsid w:val="0F65E091"/>
    <w:rsid w:val="0FF60A79"/>
    <w:rsid w:val="105C1650"/>
    <w:rsid w:val="11589F6D"/>
    <w:rsid w:val="11B84C97"/>
    <w:rsid w:val="1218D360"/>
    <w:rsid w:val="129DBEF4"/>
    <w:rsid w:val="12E2BFFF"/>
    <w:rsid w:val="12F0D593"/>
    <w:rsid w:val="1385240C"/>
    <w:rsid w:val="146E837E"/>
    <w:rsid w:val="1492EFEB"/>
    <w:rsid w:val="14C0C4C8"/>
    <w:rsid w:val="15101951"/>
    <w:rsid w:val="15359F20"/>
    <w:rsid w:val="15507422"/>
    <w:rsid w:val="15A1ADBA"/>
    <w:rsid w:val="1627AA21"/>
    <w:rsid w:val="165C9529"/>
    <w:rsid w:val="16D6DBC7"/>
    <w:rsid w:val="17300C82"/>
    <w:rsid w:val="17E826D2"/>
    <w:rsid w:val="18214F41"/>
    <w:rsid w:val="1984C081"/>
    <w:rsid w:val="19E6763A"/>
    <w:rsid w:val="1A1F848F"/>
    <w:rsid w:val="1A5FB621"/>
    <w:rsid w:val="1A7F3499"/>
    <w:rsid w:val="1A95423E"/>
    <w:rsid w:val="1AE5B288"/>
    <w:rsid w:val="1B2090E2"/>
    <w:rsid w:val="1C30FE74"/>
    <w:rsid w:val="1C91C1A1"/>
    <w:rsid w:val="1CCC6E25"/>
    <w:rsid w:val="1E1D534A"/>
    <w:rsid w:val="20298485"/>
    <w:rsid w:val="2064FA57"/>
    <w:rsid w:val="209BDD9D"/>
    <w:rsid w:val="21803448"/>
    <w:rsid w:val="22D6D2C2"/>
    <w:rsid w:val="2317E3A6"/>
    <w:rsid w:val="23622166"/>
    <w:rsid w:val="23E48760"/>
    <w:rsid w:val="24736C71"/>
    <w:rsid w:val="2483AB29"/>
    <w:rsid w:val="24FDF1C7"/>
    <w:rsid w:val="25B4E84A"/>
    <w:rsid w:val="260E40B3"/>
    <w:rsid w:val="260FA274"/>
    <w:rsid w:val="27F6F48E"/>
    <w:rsid w:val="28AAE9E8"/>
    <w:rsid w:val="2948EA36"/>
    <w:rsid w:val="299126C0"/>
    <w:rsid w:val="2D001A07"/>
    <w:rsid w:val="2E0946B1"/>
    <w:rsid w:val="2F6B1B08"/>
    <w:rsid w:val="2F722543"/>
    <w:rsid w:val="3151E483"/>
    <w:rsid w:val="31BE226E"/>
    <w:rsid w:val="32845067"/>
    <w:rsid w:val="32EDBFDA"/>
    <w:rsid w:val="330F9F0B"/>
    <w:rsid w:val="33308BBA"/>
    <w:rsid w:val="333C0FAD"/>
    <w:rsid w:val="341B97D9"/>
    <w:rsid w:val="348926BB"/>
    <w:rsid w:val="3527B8E0"/>
    <w:rsid w:val="35A1FF7E"/>
    <w:rsid w:val="35FDFD9A"/>
    <w:rsid w:val="3777CDEE"/>
    <w:rsid w:val="37EA710D"/>
    <w:rsid w:val="37F1E528"/>
    <w:rsid w:val="38D96D6F"/>
    <w:rsid w:val="39368FA1"/>
    <w:rsid w:val="39867035"/>
    <w:rsid w:val="399FFDA5"/>
    <w:rsid w:val="3A86F8A1"/>
    <w:rsid w:val="3AFC263C"/>
    <w:rsid w:val="3B4CA6A0"/>
    <w:rsid w:val="3B633876"/>
    <w:rsid w:val="3B7F659E"/>
    <w:rsid w:val="3C23DC9F"/>
    <w:rsid w:val="3C37FA91"/>
    <w:rsid w:val="3C92DCB3"/>
    <w:rsid w:val="3CE3EE12"/>
    <w:rsid w:val="3D619103"/>
    <w:rsid w:val="3D90B45F"/>
    <w:rsid w:val="3DA427BE"/>
    <w:rsid w:val="3DACDE92"/>
    <w:rsid w:val="3DF98B7C"/>
    <w:rsid w:val="3ED0C5A2"/>
    <w:rsid w:val="3F1C1618"/>
    <w:rsid w:val="41177123"/>
    <w:rsid w:val="41A1C3A8"/>
    <w:rsid w:val="427E8D30"/>
    <w:rsid w:val="42BF14EE"/>
    <w:rsid w:val="4329276C"/>
    <w:rsid w:val="434ECEE0"/>
    <w:rsid w:val="43C9157E"/>
    <w:rsid w:val="44253B91"/>
    <w:rsid w:val="45582E30"/>
    <w:rsid w:val="465FCC0F"/>
    <w:rsid w:val="467106E6"/>
    <w:rsid w:val="479788D7"/>
    <w:rsid w:val="479884F6"/>
    <w:rsid w:val="485CEC87"/>
    <w:rsid w:val="4A5EE45B"/>
    <w:rsid w:val="4A80D687"/>
    <w:rsid w:val="4B1C0D13"/>
    <w:rsid w:val="4B4353B1"/>
    <w:rsid w:val="4B4FC92B"/>
    <w:rsid w:val="4B876B27"/>
    <w:rsid w:val="4C780DFB"/>
    <w:rsid w:val="4E73F96F"/>
    <w:rsid w:val="4E9E9911"/>
    <w:rsid w:val="4EE30985"/>
    <w:rsid w:val="4F4E9405"/>
    <w:rsid w:val="4F743C74"/>
    <w:rsid w:val="50C4EEC8"/>
    <w:rsid w:val="51D99604"/>
    <w:rsid w:val="52808F0D"/>
    <w:rsid w:val="52E6BB90"/>
    <w:rsid w:val="530C312E"/>
    <w:rsid w:val="532526BA"/>
    <w:rsid w:val="538248EC"/>
    <w:rsid w:val="54038E7E"/>
    <w:rsid w:val="540CCE42"/>
    <w:rsid w:val="541076B8"/>
    <w:rsid w:val="543EC3F2"/>
    <w:rsid w:val="549720C7"/>
    <w:rsid w:val="54C1F33A"/>
    <w:rsid w:val="551E194D"/>
    <w:rsid w:val="56A480F2"/>
    <w:rsid w:val="56D979D5"/>
    <w:rsid w:val="57CBFF02"/>
    <w:rsid w:val="5816EA3E"/>
    <w:rsid w:val="5830129B"/>
    <w:rsid w:val="585AFD7B"/>
    <w:rsid w:val="58712F60"/>
    <w:rsid w:val="58B60F02"/>
    <w:rsid w:val="598C7BB3"/>
    <w:rsid w:val="5A68005E"/>
    <w:rsid w:val="5A7BCE5F"/>
    <w:rsid w:val="5AFDE732"/>
    <w:rsid w:val="5BAF11C9"/>
    <w:rsid w:val="5C2D170D"/>
    <w:rsid w:val="5C549E0F"/>
    <w:rsid w:val="5CF9D0CB"/>
    <w:rsid w:val="5EB850D5"/>
    <w:rsid w:val="5F1965EB"/>
    <w:rsid w:val="600501E4"/>
    <w:rsid w:val="600C9367"/>
    <w:rsid w:val="601D9993"/>
    <w:rsid w:val="601FD2F7"/>
    <w:rsid w:val="6021FC23"/>
    <w:rsid w:val="6031058E"/>
    <w:rsid w:val="60587AC2"/>
    <w:rsid w:val="60AB855A"/>
    <w:rsid w:val="619F3EFE"/>
    <w:rsid w:val="626E8A50"/>
    <w:rsid w:val="62A477ED"/>
    <w:rsid w:val="63D34173"/>
    <w:rsid w:val="64C2AE48"/>
    <w:rsid w:val="6516B4FF"/>
    <w:rsid w:val="654154A1"/>
    <w:rsid w:val="657B6884"/>
    <w:rsid w:val="6628000A"/>
    <w:rsid w:val="663C6DA2"/>
    <w:rsid w:val="666BC809"/>
    <w:rsid w:val="67394B15"/>
    <w:rsid w:val="6793AA59"/>
    <w:rsid w:val="67F759B2"/>
    <w:rsid w:val="692D9548"/>
    <w:rsid w:val="69357069"/>
    <w:rsid w:val="6985166A"/>
    <w:rsid w:val="69D0FDC5"/>
    <w:rsid w:val="6A75BF3B"/>
    <w:rsid w:val="6AE7D876"/>
    <w:rsid w:val="6BF7537C"/>
    <w:rsid w:val="6C6D112B"/>
    <w:rsid w:val="6E7EC774"/>
    <w:rsid w:val="6FA5E0DD"/>
    <w:rsid w:val="6FAC5DC9"/>
    <w:rsid w:val="6FB5881D"/>
    <w:rsid w:val="707BE7EC"/>
    <w:rsid w:val="70993E2E"/>
    <w:rsid w:val="712AE6C1"/>
    <w:rsid w:val="734DAFA8"/>
    <w:rsid w:val="73732546"/>
    <w:rsid w:val="739D23D3"/>
    <w:rsid w:val="7435245F"/>
    <w:rsid w:val="748F48E9"/>
    <w:rsid w:val="749D65DD"/>
    <w:rsid w:val="74AF6AFD"/>
    <w:rsid w:val="75AB4D4C"/>
    <w:rsid w:val="75DB8EA2"/>
    <w:rsid w:val="761D0936"/>
    <w:rsid w:val="763FE14C"/>
    <w:rsid w:val="76BC9857"/>
    <w:rsid w:val="770FA2EF"/>
    <w:rsid w:val="771C2301"/>
    <w:rsid w:val="7781FC07"/>
    <w:rsid w:val="77E56D90"/>
    <w:rsid w:val="78684B61"/>
    <w:rsid w:val="79F43919"/>
    <w:rsid w:val="7A526455"/>
    <w:rsid w:val="7A698789"/>
    <w:rsid w:val="7C1605E1"/>
    <w:rsid w:val="7D463166"/>
    <w:rsid w:val="7E2FA7B2"/>
    <w:rsid w:val="7EBDF749"/>
    <w:rsid w:val="7FE9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3246"/>
  <w15:docId w15:val="{268A4316-91CF-4364-8229-E31328A7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12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12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12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C6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12C6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12C6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12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C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12C6F"/>
    <w:pPr>
      <w:spacing w:after="160" w:line="259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70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38"/>
  </w:style>
  <w:style w:type="paragraph" w:styleId="Rodap">
    <w:name w:val="footer"/>
    <w:basedOn w:val="Normal"/>
    <w:link w:val="RodapChar"/>
    <w:uiPriority w:val="99"/>
    <w:unhideWhenUsed/>
    <w:rsid w:val="00C702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38"/>
  </w:style>
  <w:style w:type="table" w:styleId="Tabelacomgrade">
    <w:name w:val="Table Grid"/>
    <w:basedOn w:val="Tabelanormal"/>
    <w:uiPriority w:val="59"/>
    <w:rsid w:val="00C702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o">
    <w:name w:val="Revision"/>
    <w:hidden/>
    <w:uiPriority w:val="99"/>
    <w:semiHidden/>
    <w:rsid w:val="00772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463F2E7D33443BA13BD508E64B85A" ma:contentTypeVersion="2" ma:contentTypeDescription="Create a new document." ma:contentTypeScope="" ma:versionID="e221f3e18b06180d1ac90b78b49f08b6">
  <xsd:schema xmlns:xsd="http://www.w3.org/2001/XMLSchema" xmlns:xs="http://www.w3.org/2001/XMLSchema" xmlns:p="http://schemas.microsoft.com/office/2006/metadata/properties" xmlns:ns2="14ba3a80-22db-4f00-9d2e-2a0dc90c4afa" targetNamespace="http://schemas.microsoft.com/office/2006/metadata/properties" ma:root="true" ma:fieldsID="aaebdd086cf1bf2b1b22eee5f4047d35" ns2:_="">
    <xsd:import namespace="14ba3a80-22db-4f00-9d2e-2a0dc90c4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a3a80-22db-4f00-9d2e-2a0dc90c4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232D5-7BA2-49A5-B0A0-70B5BEB33A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05E589-315F-4794-B0D3-F04F01B7B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E4073-AB6C-450A-972C-CA81F242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a3a80-22db-4f00-9d2e-2a0dc90c4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4229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Baliu</dc:creator>
  <cp:keywords/>
  <cp:lastModifiedBy>GUSTAVO WERMELINGER SA</cp:lastModifiedBy>
  <cp:revision>2</cp:revision>
  <dcterms:created xsi:type="dcterms:W3CDTF">2021-04-20T23:53:00Z</dcterms:created>
  <dcterms:modified xsi:type="dcterms:W3CDTF">2021-04-20T23:53:00Z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0x01010063B463F2E7D33443BA13BD508E64B85A</vt:lpwstr>
  </property>
</Properties>
</file>