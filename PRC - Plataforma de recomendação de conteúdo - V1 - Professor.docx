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E61AF" w:rsidP="0889DCEF" w:rsidRDefault="008E61AF" w14:paraId="672A6659" wp14:textId="77777777" wp14:noSpellErr="1">
      <w:pPr>
        <w:rPr>
          <w:ins w:author="Baliu" w:date="2021-03-23T16:25:00Z" w:id="1794886253"/>
          <w:rFonts w:ascii="Arial" w:hAnsi="Arial" w:eastAsia="Times New Roman" w:cs="Arial"/>
          <w:sz w:val="36"/>
          <w:szCs w:val="36"/>
          <w:u w:val="single"/>
          <w:lang w:eastAsia="pt-BR"/>
        </w:rPr>
        <w:pPrChange w:author="GUSTAVO WERMELINGER SA" w:date="2021-03-23T20:20:05.471Z">
          <w:pPr>
            <w:spacing w:before="400" w:after="0" w:line="240" w:lineRule="auto"/>
            <w:ind w:left="-15"/>
          </w:pPr>
        </w:pPrChange>
      </w:pPr>
    </w:p>
    <w:p xmlns:wp14="http://schemas.microsoft.com/office/word/2010/wordml" w:rsidRPr="00A12C6F" w:rsidR="00A12C6F" w:rsidP="00A12C6F" w:rsidRDefault="00A12C6F" w14:paraId="2F2EDEFF" wp14:textId="77777777">
      <w:pPr>
        <w:spacing w:before="400" w:after="0" w:line="240" w:lineRule="auto"/>
        <w:ind w:left="-15"/>
        <w:rPr>
          <w:rFonts w:ascii="Arial" w:hAnsi="Arial" w:eastAsia="Times New Roman" w:cs="Arial"/>
          <w:sz w:val="36"/>
          <w:szCs w:val="36"/>
          <w:u w:val="single"/>
          <w:lang w:eastAsia="pt-BR"/>
        </w:rPr>
      </w:pPr>
      <w:r w:rsidRPr="00A12C6F">
        <w:rPr>
          <w:rFonts w:ascii="Arial" w:hAnsi="Arial" w:eastAsia="Times New Roman" w:cs="Arial"/>
          <w:sz w:val="36"/>
          <w:szCs w:val="36"/>
          <w:u w:val="single"/>
          <w:lang w:eastAsia="pt-BR"/>
        </w:rPr>
        <w:t>PRC - Plataforma de recomendação de conteúdo</w:t>
      </w:r>
    </w:p>
    <w:p xmlns:wp14="http://schemas.microsoft.com/office/word/2010/wordml" w:rsidRPr="00A12C6F" w:rsidR="00A12C6F" w:rsidP="00A12C6F" w:rsidRDefault="00A12C6F" w14:paraId="561A9E9E" wp14:textId="77777777">
      <w:pPr>
        <w:spacing w:before="200" w:after="0" w:line="240" w:lineRule="auto"/>
        <w:ind w:left="-15"/>
        <w:rPr>
          <w:rFonts w:ascii="Arial" w:hAnsi="Arial" w:eastAsia="Times New Roman" w:cs="Arial"/>
          <w:sz w:val="24"/>
          <w:szCs w:val="24"/>
          <w:lang w:eastAsia="pt-BR"/>
        </w:rPr>
      </w:pPr>
      <w:r w:rsidRPr="00A12C6F">
        <w:rPr>
          <w:rFonts w:ascii="Arial" w:hAnsi="Arial" w:eastAsia="Times New Roman" w:cs="Arial"/>
          <w:color w:val="E01B84"/>
          <w:lang w:eastAsia="pt-BR"/>
        </w:rPr>
        <w:t>18/03/2021</w:t>
      </w:r>
    </w:p>
    <w:p xmlns:wp14="http://schemas.microsoft.com/office/word/2010/wordml" w:rsidRPr="00A12C6F" w:rsidR="00A12C6F" w:rsidP="00A12C6F" w:rsidRDefault="00A12C6F" w14:paraId="7B8B41CC" wp14:textId="77777777">
      <w:pPr>
        <w:spacing w:before="480" w:after="0" w:line="240" w:lineRule="auto"/>
        <w:ind w:left="-15"/>
        <w:outlineLvl w:val="0"/>
        <w:rPr>
          <w:rFonts w:ascii="Arial" w:hAnsi="Arial" w:eastAsia="Times New Roman" w:cs="Arial"/>
          <w:b/>
          <w:bCs/>
          <w:kern w:val="36"/>
          <w:sz w:val="48"/>
          <w:szCs w:val="48"/>
          <w:lang w:eastAsia="pt-BR"/>
        </w:rPr>
      </w:pPr>
      <w:r w:rsidRPr="00A12C6F">
        <w:rPr>
          <w:rFonts w:ascii="Arial" w:hAnsi="Arial" w:eastAsia="Times New Roman" w:cs="Arial"/>
          <w:color w:val="000000"/>
          <w:kern w:val="36"/>
          <w:sz w:val="42"/>
          <w:szCs w:val="42"/>
          <w:lang w:eastAsia="pt-BR"/>
        </w:rPr>
        <w:t>Objetivo do projeto</w:t>
      </w:r>
    </w:p>
    <w:p xmlns:wp14="http://schemas.microsoft.com/office/word/2010/wordml" w:rsidR="00A12C6F" w:rsidP="00A12C6F" w:rsidRDefault="00A12C6F" w14:paraId="541FAC17" wp14:textId="77777777">
      <w:pPr>
        <w:spacing w:before="200" w:after="0" w:line="240" w:lineRule="auto"/>
        <w:ind w:left="-15"/>
        <w:jc w:val="both"/>
        <w:rPr>
          <w:ins w:author="Baliu" w:date="2021-03-23T16:32:00Z" w:id="1"/>
          <w:rFonts w:ascii="Arial" w:hAnsi="Arial" w:eastAsia="Times New Roman" w:cs="Arial"/>
          <w:sz w:val="24"/>
          <w:szCs w:val="24"/>
          <w:lang w:eastAsia="pt-BR"/>
        </w:rPr>
      </w:pPr>
      <w:r w:rsidRPr="00A12C6F">
        <w:rPr>
          <w:rFonts w:ascii="Arial" w:hAnsi="Arial" w:eastAsia="Times New Roman" w:cs="Arial"/>
          <w:sz w:val="24"/>
          <w:szCs w:val="24"/>
          <w:lang w:eastAsia="pt-BR"/>
          <w:rPrChange w:author="Baliu" w:date="2021-03-23T16:21:00Z" w:id="2">
            <w:rPr>
              <w:rFonts w:ascii="Arial" w:hAnsi="Arial" w:eastAsia="Times New Roman" w:cs="Arial"/>
              <w:color w:val="666666"/>
              <w:sz w:val="24"/>
              <w:szCs w:val="24"/>
              <w:lang w:eastAsia="pt-BR"/>
            </w:rPr>
          </w:rPrChange>
        </w:rPr>
        <w:t>O PRC</w:t>
      </w:r>
      <w:ins w:author="Baliu" w:date="2021-03-23T16:29:00Z" w:id="3">
        <w:r w:rsidR="00CD37DE">
          <w:rPr>
            <w:rFonts w:ascii="Arial" w:hAnsi="Arial" w:eastAsia="Times New Roman" w:cs="Arial"/>
            <w:sz w:val="24"/>
            <w:szCs w:val="24"/>
            <w:lang w:eastAsia="pt-BR"/>
          </w:rPr>
          <w:t xml:space="preserve"> - </w:t>
        </w:r>
      </w:ins>
      <w:del w:author="Baliu" w:date="2021-03-23T16:29:00Z" w:id="4">
        <w:r w:rsidRPr="00A12C6F" w:rsidDel="00CD37DE">
          <w:rPr>
            <w:rFonts w:ascii="Arial" w:hAnsi="Arial" w:eastAsia="Times New Roman" w:cs="Arial"/>
            <w:sz w:val="24"/>
            <w:szCs w:val="24"/>
            <w:lang w:eastAsia="pt-BR"/>
            <w:rPrChange w:author="Baliu" w:date="2021-03-23T16:21:00Z" w:id="5">
              <w:rPr>
                <w:rFonts w:ascii="Arial" w:hAnsi="Arial" w:eastAsia="Times New Roman" w:cs="Arial"/>
                <w:color w:val="666666"/>
                <w:sz w:val="24"/>
                <w:szCs w:val="24"/>
                <w:lang w:eastAsia="pt-BR"/>
              </w:rPr>
            </w:rPrChange>
          </w:rPr>
          <w:delText xml:space="preserve"> (</w:delText>
        </w:r>
      </w:del>
      <w:r w:rsidRPr="00A12C6F">
        <w:rPr>
          <w:rFonts w:ascii="Arial" w:hAnsi="Arial" w:eastAsia="Times New Roman" w:cs="Arial"/>
          <w:sz w:val="24"/>
          <w:szCs w:val="24"/>
          <w:lang w:eastAsia="pt-BR"/>
          <w:rPrChange w:author="Baliu" w:date="2021-03-23T16:21:00Z" w:id="6">
            <w:rPr>
              <w:rFonts w:ascii="Arial" w:hAnsi="Arial" w:eastAsia="Times New Roman" w:cs="Arial"/>
              <w:color w:val="666666"/>
              <w:sz w:val="24"/>
              <w:szCs w:val="24"/>
              <w:lang w:eastAsia="pt-BR"/>
            </w:rPr>
          </w:rPrChange>
        </w:rPr>
        <w:t>Plataforma de recomendação de conteúdo</w:t>
      </w:r>
      <w:del w:author="Baliu" w:date="2021-03-23T16:29:00Z" w:id="7">
        <w:r w:rsidRPr="00A12C6F" w:rsidDel="00CD37DE">
          <w:rPr>
            <w:rFonts w:ascii="Arial" w:hAnsi="Arial" w:eastAsia="Times New Roman" w:cs="Arial"/>
            <w:sz w:val="24"/>
            <w:szCs w:val="24"/>
            <w:lang w:eastAsia="pt-BR"/>
            <w:rPrChange w:author="Baliu" w:date="2021-03-23T16:21:00Z" w:id="8">
              <w:rPr>
                <w:rFonts w:ascii="Arial" w:hAnsi="Arial" w:eastAsia="Times New Roman" w:cs="Arial"/>
                <w:color w:val="666666"/>
                <w:sz w:val="24"/>
                <w:szCs w:val="24"/>
                <w:lang w:eastAsia="pt-BR"/>
              </w:rPr>
            </w:rPrChange>
          </w:rPr>
          <w:delText>)</w:delText>
        </w:r>
      </w:del>
      <w:r w:rsidRPr="00A12C6F">
        <w:rPr>
          <w:rFonts w:ascii="Arial" w:hAnsi="Arial" w:eastAsia="Times New Roman" w:cs="Arial"/>
          <w:sz w:val="24"/>
          <w:szCs w:val="24"/>
          <w:lang w:eastAsia="pt-BR"/>
          <w:rPrChange w:author="Baliu" w:date="2021-03-23T16:21:00Z" w:id="9">
            <w:rPr>
              <w:rFonts w:ascii="Arial" w:hAnsi="Arial" w:eastAsia="Times New Roman" w:cs="Arial"/>
              <w:color w:val="666666"/>
              <w:sz w:val="24"/>
              <w:szCs w:val="24"/>
              <w:lang w:eastAsia="pt-BR"/>
            </w:rPr>
          </w:rPrChange>
        </w:rPr>
        <w:t xml:space="preserve"> é um sistema de recomendação multimídia, onde através de uma inteligência artificial, recomenda-se filmes, séries, documentários, animes e </w:t>
      </w:r>
      <w:proofErr w:type="spellStart"/>
      <w:proofErr w:type="gramStart"/>
      <w:r w:rsidRPr="00A12C6F">
        <w:rPr>
          <w:rFonts w:ascii="Arial" w:hAnsi="Arial" w:eastAsia="Times New Roman" w:cs="Arial"/>
          <w:sz w:val="24"/>
          <w:szCs w:val="24"/>
          <w:lang w:eastAsia="pt-BR"/>
          <w:rPrChange w:author="Baliu" w:date="2021-03-23T16:21:00Z" w:id="10">
            <w:rPr>
              <w:rFonts w:ascii="Arial" w:hAnsi="Arial" w:eastAsia="Times New Roman" w:cs="Arial"/>
              <w:color w:val="666666"/>
              <w:sz w:val="24"/>
              <w:szCs w:val="24"/>
              <w:lang w:eastAsia="pt-BR"/>
            </w:rPr>
          </w:rPrChange>
        </w:rPr>
        <w:t>mini-filmes</w:t>
      </w:r>
      <w:proofErr w:type="spellEnd"/>
      <w:proofErr w:type="gramEnd"/>
      <w:r w:rsidRPr="00A12C6F">
        <w:rPr>
          <w:rFonts w:ascii="Arial" w:hAnsi="Arial" w:eastAsia="Times New Roman" w:cs="Arial"/>
          <w:sz w:val="24"/>
          <w:szCs w:val="24"/>
          <w:lang w:eastAsia="pt-BR"/>
          <w:rPrChange w:author="Baliu" w:date="2021-03-23T16:21:00Z" w:id="11">
            <w:rPr>
              <w:rFonts w:ascii="Arial" w:hAnsi="Arial" w:eastAsia="Times New Roman" w:cs="Arial"/>
              <w:color w:val="666666"/>
              <w:sz w:val="24"/>
              <w:szCs w:val="24"/>
              <w:lang w:eastAsia="pt-BR"/>
            </w:rPr>
          </w:rPrChange>
        </w:rPr>
        <w:t xml:space="preserve"> baseado no perfil de outros</w:t>
      </w:r>
      <w:ins w:author="Baliu" w:date="2021-03-23T16:32:00Z" w:id="12">
        <w:r w:rsidR="00F4394F">
          <w:rPr>
            <w:rFonts w:ascii="Arial" w:hAnsi="Arial" w:eastAsia="Times New Roman" w:cs="Arial"/>
            <w:sz w:val="24"/>
            <w:szCs w:val="24"/>
            <w:lang w:eastAsia="pt-BR"/>
          </w:rPr>
          <w:t xml:space="preserve"> filmes?</w:t>
        </w:r>
      </w:ins>
      <w:r w:rsidRPr="00A12C6F">
        <w:rPr>
          <w:rFonts w:ascii="Arial" w:hAnsi="Arial" w:eastAsia="Times New Roman" w:cs="Arial"/>
          <w:sz w:val="24"/>
          <w:szCs w:val="24"/>
          <w:lang w:eastAsia="pt-BR"/>
          <w:rPrChange w:author="Baliu" w:date="2021-03-23T16:21:00Z" w:id="13">
            <w:rPr>
              <w:rFonts w:ascii="Arial" w:hAnsi="Arial" w:eastAsia="Times New Roman" w:cs="Arial"/>
              <w:color w:val="666666"/>
              <w:sz w:val="24"/>
              <w:szCs w:val="24"/>
              <w:lang w:eastAsia="pt-BR"/>
            </w:rPr>
          </w:rPrChange>
        </w:rPr>
        <w:t xml:space="preserve"> previamente assistidos e marcados como “gostei” e aonde o usuário poderá assisti-los.</w:t>
      </w:r>
    </w:p>
    <w:p xmlns:wp14="http://schemas.microsoft.com/office/word/2010/wordml" w:rsidR="00F4394F" w:rsidP="00A12C6F" w:rsidRDefault="00F4394F" w14:paraId="5BAE8BEA" wp14:textId="77777777">
      <w:pPr>
        <w:spacing w:before="200" w:after="0" w:line="240" w:lineRule="auto"/>
        <w:ind w:left="-15"/>
        <w:jc w:val="both"/>
        <w:rPr>
          <w:ins w:author="Baliu" w:date="2021-03-23T16:33:00Z" w:id="14"/>
          <w:rFonts w:ascii="Arial" w:hAnsi="Arial" w:eastAsia="Times New Roman" w:cs="Arial"/>
          <w:sz w:val="24"/>
          <w:szCs w:val="24"/>
          <w:lang w:eastAsia="pt-BR"/>
        </w:rPr>
      </w:pPr>
      <w:ins w:author="Baliu" w:date="2021-03-23T16:32:00Z" w:id="15">
        <w:r>
          <w:rPr>
            <w:rFonts w:ascii="Arial" w:hAnsi="Arial" w:eastAsia="Times New Roman" w:cs="Arial"/>
            <w:sz w:val="24"/>
            <w:szCs w:val="24"/>
            <w:lang w:eastAsia="pt-BR"/>
          </w:rPr>
          <w:t xml:space="preserve">Como a </w:t>
        </w:r>
        <w:r w:rsidRPr="00BB7367">
          <w:rPr>
            <w:rFonts w:ascii="Arial" w:hAnsi="Arial" w:eastAsia="Times New Roman" w:cs="Arial"/>
            <w:sz w:val="24"/>
            <w:szCs w:val="24"/>
            <w:lang w:eastAsia="pt-BR"/>
          </w:rPr>
          <w:t>inteligência artificial</w:t>
        </w:r>
        <w:r>
          <w:rPr>
            <w:rFonts w:ascii="Arial" w:hAnsi="Arial" w:eastAsia="Times New Roman" w:cs="Arial"/>
            <w:sz w:val="24"/>
            <w:szCs w:val="24"/>
            <w:lang w:eastAsia="pt-BR"/>
          </w:rPr>
          <w:t xml:space="preserve"> recomendaria?</w:t>
        </w:r>
      </w:ins>
    </w:p>
    <w:p xmlns:wp14="http://schemas.microsoft.com/office/word/2010/wordml" w:rsidRPr="00A12C6F" w:rsidR="00F4394F" w:rsidP="00A12C6F" w:rsidRDefault="00F4394F" w14:paraId="70D0C39E" wp14:textId="77777777">
      <w:pPr>
        <w:spacing w:before="200" w:after="0" w:line="240" w:lineRule="auto"/>
        <w:ind w:left="-15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ins w:author="Baliu" w:date="2021-03-23T16:33:00Z" w:id="16">
        <w:r>
          <w:rPr>
            <w:rFonts w:ascii="Arial" w:hAnsi="Arial" w:eastAsia="Times New Roman" w:cs="Arial"/>
            <w:sz w:val="24"/>
            <w:szCs w:val="24"/>
            <w:lang w:eastAsia="pt-BR"/>
          </w:rPr>
          <w:t>O que será registrado na recomendação? Gostei e alguma descrição? Mais alguma coisa?</w:t>
        </w:r>
      </w:ins>
    </w:p>
    <w:p xmlns:wp14="http://schemas.microsoft.com/office/word/2010/wordml" w:rsidRPr="00A12C6F" w:rsidR="00A12C6F" w:rsidP="00A12C6F" w:rsidRDefault="00A12C6F" w14:paraId="76DDDE04" wp14:textId="77777777">
      <w:pPr>
        <w:spacing w:before="200" w:after="0" w:line="240" w:lineRule="auto"/>
        <w:ind w:left="-15"/>
        <w:outlineLvl w:val="1"/>
        <w:rPr>
          <w:rFonts w:ascii="Arial" w:hAnsi="Arial" w:eastAsia="Times New Roman" w:cs="Arial"/>
          <w:b/>
          <w:bCs/>
          <w:sz w:val="36"/>
          <w:szCs w:val="36"/>
          <w:lang w:eastAsia="pt-BR"/>
        </w:rPr>
      </w:pPr>
      <w:r w:rsidRPr="00A12C6F">
        <w:rPr>
          <w:rFonts w:ascii="Arial" w:hAnsi="Arial" w:eastAsia="Times New Roman" w:cs="Arial"/>
          <w:color w:val="000000"/>
          <w:sz w:val="32"/>
          <w:szCs w:val="32"/>
          <w:lang w:eastAsia="pt-BR"/>
        </w:rPr>
        <w:t>Prioridades do produto/sistema </w:t>
      </w:r>
    </w:p>
    <w:p xmlns:wp14="http://schemas.microsoft.com/office/word/2010/wordml" w:rsidRPr="00A12C6F" w:rsidR="00A12C6F" w:rsidP="00A12C6F" w:rsidRDefault="00A12C6F" w14:paraId="032665D7" wp14:textId="77777777">
      <w:pPr>
        <w:spacing w:before="200" w:after="0" w:line="240" w:lineRule="auto"/>
        <w:ind w:left="-15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A12C6F">
        <w:rPr>
          <w:rFonts w:ascii="Arial" w:hAnsi="Arial" w:eastAsia="Times New Roman" w:cs="Arial"/>
          <w:sz w:val="24"/>
          <w:szCs w:val="24"/>
          <w:lang w:eastAsia="pt-BR"/>
          <w:rPrChange w:author="Baliu" w:date="2021-03-23T16:21:00Z" w:id="17">
            <w:rPr>
              <w:rFonts w:ascii="Arial" w:hAnsi="Arial" w:eastAsia="Times New Roman" w:cs="Arial"/>
              <w:color w:val="666666"/>
              <w:sz w:val="24"/>
              <w:szCs w:val="24"/>
              <w:lang w:eastAsia="pt-BR"/>
            </w:rPr>
          </w:rPrChange>
        </w:rPr>
        <w:t>Criar um perfil de grande precisão nas recomendações e de fácil acesso e gerenciamento.</w:t>
      </w:r>
      <w:ins w:author="Baliu" w:date="2021-03-23T16:20:00Z" w:id="18">
        <w:r w:rsidRPr="00A12C6F">
          <w:rPr>
            <w:rFonts w:ascii="Arial" w:hAnsi="Arial" w:eastAsia="Times New Roman" w:cs="Arial"/>
            <w:sz w:val="24"/>
            <w:szCs w:val="24"/>
            <w:lang w:eastAsia="pt-BR"/>
            <w:rPrChange w:author="Baliu" w:date="2021-03-23T16:21:00Z" w:id="19">
              <w:rPr>
                <w:rFonts w:ascii="Arial" w:hAnsi="Arial" w:eastAsia="Times New Roman" w:cs="Arial"/>
                <w:color w:val="666666"/>
                <w:sz w:val="24"/>
                <w:szCs w:val="24"/>
                <w:lang w:eastAsia="pt-BR"/>
              </w:rPr>
            </w:rPrChange>
          </w:rPr>
          <w:t xml:space="preserve"> </w:t>
        </w:r>
        <w:r>
          <w:rPr>
            <w:rFonts w:ascii="Arial" w:hAnsi="Arial" w:eastAsia="Times New Roman" w:cs="Arial"/>
            <w:color w:val="666666"/>
            <w:sz w:val="24"/>
            <w:szCs w:val="24"/>
            <w:lang w:eastAsia="pt-BR"/>
          </w:rPr>
          <w:t>O que significa criar um perfil?</w:t>
        </w:r>
      </w:ins>
      <w:ins w:author="Baliu" w:date="2021-03-23T16:33:00Z" w:id="20">
        <w:r w:rsidR="00F4394F">
          <w:rPr>
            <w:rFonts w:ascii="Arial" w:hAnsi="Arial" w:eastAsia="Times New Roman" w:cs="Arial"/>
            <w:color w:val="666666"/>
            <w:sz w:val="24"/>
            <w:szCs w:val="24"/>
            <w:lang w:eastAsia="pt-BR"/>
          </w:rPr>
          <w:t xml:space="preserve"> E fácil acesso ao gerenciamento</w:t>
        </w:r>
      </w:ins>
    </w:p>
    <w:p xmlns:wp14="http://schemas.microsoft.com/office/word/2010/wordml" w:rsidRPr="00A12C6F" w:rsidR="00A12C6F" w:rsidP="00A12C6F" w:rsidRDefault="00A12C6F" w14:paraId="0D4B2FD2" wp14:textId="77777777">
      <w:pPr>
        <w:spacing w:before="200" w:after="0" w:line="240" w:lineRule="auto"/>
        <w:ind w:left="-15"/>
        <w:outlineLvl w:val="2"/>
        <w:rPr>
          <w:rFonts w:ascii="Arial" w:hAnsi="Arial" w:eastAsia="Times New Roman" w:cs="Arial"/>
          <w:b/>
          <w:bCs/>
          <w:sz w:val="27"/>
          <w:szCs w:val="27"/>
          <w:lang w:eastAsia="pt-BR"/>
        </w:rPr>
      </w:pPr>
      <w:r w:rsidRPr="0889DCEF" w:rsidR="00A12C6F">
        <w:rPr>
          <w:rFonts w:ascii="Arial" w:hAnsi="Arial" w:eastAsia="Times New Roman" w:cs="Arial"/>
          <w:b w:val="1"/>
          <w:bCs w:val="1"/>
          <w:color w:val="E01B84"/>
          <w:sz w:val="24"/>
          <w:szCs w:val="24"/>
          <w:lang w:eastAsia="pt-BR"/>
        </w:rPr>
        <w:t>Recursos do produto </w:t>
      </w:r>
      <w:r w:rsidR="00A12C6F">
        <w:drawing>
          <wp:inline xmlns:wp14="http://schemas.microsoft.com/office/word/2010/wordprocessingDrawing" wp14:editId="0BDA1D74" wp14:anchorId="682FB2E0">
            <wp:extent cx="5104766" cy="2790825"/>
            <wp:effectExtent l="0" t="0" r="635" b="9525"/>
            <wp:docPr id="1" name="Imagem 1" descr="https://lh5.googleusercontent.com/bW98rE7E7QfM33J1VadBmrLMrwJUazjNzuixjYgGsqEHtkBwJKX_2_5Qjb1O7XQ5llHjACeZxgQrf_9gZ88Ch_oUo1daVG8AIT9JX7yWCFp7kUM9J-lkew-0ZWm60BTJ0a88-4v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bba0a8b3c44646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4766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12C6F" w:rsidR="00A12C6F" w:rsidP="00A12C6F" w:rsidRDefault="00A12C6F" w14:paraId="0012E3B7" wp14:textId="77777777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hAnsi="Arial" w:eastAsia="Times New Roman" w:cs="Arial"/>
          <w:lang w:eastAsia="pt-BR"/>
          <w:rPrChange w:author="Baliu" w:date="2021-03-23T16:21:00Z" w:id="21">
            <w:rPr>
              <w:rFonts w:ascii="Arial" w:hAnsi="Arial" w:eastAsia="Times New Roman" w:cs="Arial"/>
              <w:color w:val="666666"/>
              <w:lang w:eastAsia="pt-BR"/>
            </w:rPr>
          </w:rPrChange>
        </w:rPr>
      </w:pPr>
      <w:proofErr w:type="gramStart"/>
      <w:r w:rsidRPr="00A12C6F">
        <w:rPr>
          <w:rFonts w:ascii="Arial" w:hAnsi="Arial" w:eastAsia="Times New Roman" w:cs="Arial"/>
          <w:lang w:eastAsia="pt-BR"/>
          <w:rPrChange w:author="Baliu" w:date="2021-03-23T16:21:00Z" w:id="22">
            <w:rPr>
              <w:rFonts w:ascii="Arial" w:hAnsi="Arial" w:eastAsia="Times New Roman" w:cs="Arial"/>
              <w:color w:val="666666"/>
              <w:lang w:eastAsia="pt-BR"/>
            </w:rPr>
          </w:rPrChange>
        </w:rPr>
        <w:t>Criação de perfil de recomendações</w:t>
      </w:r>
      <w:ins w:author="Baliu" w:date="2021-03-23T16:34:00Z" w:id="23">
        <w:r w:rsidR="00F4394F">
          <w:rPr>
            <w:rFonts w:ascii="Arial" w:hAnsi="Arial" w:eastAsia="Times New Roman" w:cs="Arial"/>
            <w:lang w:eastAsia="pt-BR"/>
          </w:rPr>
          <w:t xml:space="preserve"> Não entendi</w:t>
        </w:r>
        <w:proofErr w:type="gramEnd"/>
        <w:r w:rsidR="00F4394F">
          <w:rPr>
            <w:rFonts w:ascii="Arial" w:hAnsi="Arial" w:eastAsia="Times New Roman" w:cs="Arial"/>
            <w:lang w:eastAsia="pt-BR"/>
          </w:rPr>
          <w:t xml:space="preserve"> o perfil</w:t>
        </w:r>
      </w:ins>
    </w:p>
    <w:p xmlns:wp14="http://schemas.microsoft.com/office/word/2010/wordml" w:rsidRPr="00A12C6F" w:rsidR="00A12C6F" w:rsidP="00A12C6F" w:rsidRDefault="00A12C6F" w14:paraId="5F615564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lang w:eastAsia="pt-BR"/>
          <w:rPrChange w:author="Baliu" w:date="2021-03-23T16:21:00Z" w:id="24">
            <w:rPr>
              <w:rFonts w:ascii="Arial" w:hAnsi="Arial" w:eastAsia="Times New Roman" w:cs="Arial"/>
              <w:color w:val="666666"/>
              <w:lang w:eastAsia="pt-BR"/>
            </w:rPr>
          </w:rPrChange>
        </w:rPr>
      </w:pPr>
      <w:r w:rsidRPr="00A12C6F">
        <w:rPr>
          <w:rFonts w:ascii="Arial" w:hAnsi="Arial" w:eastAsia="Times New Roman" w:cs="Arial"/>
          <w:lang w:eastAsia="pt-BR"/>
          <w:rPrChange w:author="Baliu" w:date="2021-03-23T16:21:00Z" w:id="25">
            <w:rPr>
              <w:rFonts w:ascii="Arial" w:hAnsi="Arial" w:eastAsia="Times New Roman" w:cs="Arial"/>
              <w:color w:val="666666"/>
              <w:lang w:eastAsia="pt-BR"/>
            </w:rPr>
          </w:rPrChange>
        </w:rPr>
        <w:t>Gerenciamento de programas </w:t>
      </w:r>
      <w:ins w:author="Baliu" w:date="2021-03-23T16:34:00Z" w:id="26">
        <w:r w:rsidR="00F4394F">
          <w:rPr>
            <w:rFonts w:ascii="Arial" w:hAnsi="Arial" w:eastAsia="Times New Roman" w:cs="Arial"/>
            <w:lang w:eastAsia="pt-BR"/>
          </w:rPr>
          <w:t xml:space="preserve"> O que significa? Gerencia o que?</w:t>
        </w:r>
      </w:ins>
    </w:p>
    <w:p xmlns:wp14="http://schemas.microsoft.com/office/word/2010/wordml" w:rsidRPr="00A12C6F" w:rsidR="00A12C6F" w:rsidP="00A12C6F" w:rsidRDefault="00A12C6F" w14:paraId="784CC2A7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lang w:eastAsia="pt-BR"/>
          <w:rPrChange w:author="Baliu" w:date="2021-03-23T16:21:00Z" w:id="27">
            <w:rPr>
              <w:rFonts w:ascii="Arial" w:hAnsi="Arial" w:eastAsia="Times New Roman" w:cs="Arial"/>
              <w:color w:val="666666"/>
              <w:lang w:eastAsia="pt-BR"/>
            </w:rPr>
          </w:rPrChange>
        </w:rPr>
      </w:pPr>
      <w:r w:rsidRPr="00A12C6F">
        <w:rPr>
          <w:rFonts w:ascii="Arial" w:hAnsi="Arial" w:eastAsia="Times New Roman" w:cs="Arial"/>
          <w:lang w:eastAsia="pt-BR"/>
          <w:rPrChange w:author="Baliu" w:date="2021-03-23T16:21:00Z" w:id="28">
            <w:rPr>
              <w:rFonts w:ascii="Arial" w:hAnsi="Arial" w:eastAsia="Times New Roman" w:cs="Arial"/>
              <w:color w:val="666666"/>
              <w:lang w:eastAsia="pt-BR"/>
            </w:rPr>
          </w:rPrChange>
        </w:rPr>
        <w:t>Data de lançamento de programas em sua lista</w:t>
      </w:r>
      <w:ins w:author="Baliu" w:date="2021-03-23T16:34:00Z" w:id="29">
        <w:r w:rsidR="00F4394F">
          <w:rPr>
            <w:rFonts w:ascii="Arial" w:hAnsi="Arial" w:eastAsia="Times New Roman" w:cs="Arial"/>
            <w:lang w:eastAsia="pt-BR"/>
          </w:rPr>
          <w:t xml:space="preserve"> Idem </w:t>
        </w:r>
      </w:ins>
    </w:p>
    <w:p xmlns:wp14="http://schemas.microsoft.com/office/word/2010/wordml" w:rsidRPr="00A12C6F" w:rsidR="00A12C6F" w:rsidP="00A12C6F" w:rsidRDefault="00A12C6F" w14:paraId="30BEC7A4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lang w:eastAsia="pt-BR"/>
          <w:rPrChange w:author="Baliu" w:date="2021-03-23T16:21:00Z" w:id="30">
            <w:rPr>
              <w:rFonts w:ascii="Arial" w:hAnsi="Arial" w:eastAsia="Times New Roman" w:cs="Arial"/>
              <w:color w:val="666666"/>
              <w:lang w:eastAsia="pt-BR"/>
            </w:rPr>
          </w:rPrChange>
        </w:rPr>
      </w:pPr>
      <w:r w:rsidRPr="00A12C6F">
        <w:rPr>
          <w:rFonts w:ascii="Arial" w:hAnsi="Arial" w:eastAsia="Times New Roman" w:cs="Arial"/>
          <w:lang w:eastAsia="pt-BR"/>
          <w:rPrChange w:author="Baliu" w:date="2021-03-23T16:21:00Z" w:id="31">
            <w:rPr>
              <w:rFonts w:ascii="Arial" w:hAnsi="Arial" w:eastAsia="Times New Roman" w:cs="Arial"/>
              <w:color w:val="666666"/>
              <w:lang w:eastAsia="pt-BR"/>
            </w:rPr>
          </w:rPrChange>
        </w:rPr>
        <w:t>Filtro de busca</w:t>
      </w:r>
      <w:ins w:author="Baliu" w:date="2021-03-23T16:34:00Z" w:id="32">
        <w:r w:rsidR="00F4394F">
          <w:rPr>
            <w:rFonts w:ascii="Arial" w:hAnsi="Arial" w:eastAsia="Times New Roman" w:cs="Arial"/>
            <w:lang w:eastAsia="pt-BR"/>
          </w:rPr>
          <w:t xml:space="preserve"> pelo que para que</w:t>
        </w:r>
      </w:ins>
      <w:ins w:author="Baliu" w:date="2021-03-23T16:35:00Z" w:id="33">
        <w:r w:rsidR="00F4394F">
          <w:rPr>
            <w:rFonts w:ascii="Arial" w:hAnsi="Arial" w:eastAsia="Times New Roman" w:cs="Arial"/>
            <w:lang w:eastAsia="pt-BR"/>
          </w:rPr>
          <w:t>?</w:t>
        </w:r>
      </w:ins>
    </w:p>
    <w:p xmlns:wp14="http://schemas.microsoft.com/office/word/2010/wordml" w:rsidRPr="00F4394F" w:rsidR="00F4394F" w:rsidP="00F4394F" w:rsidRDefault="00A12C6F" w14:paraId="264071F6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lang w:eastAsia="pt-BR"/>
          <w:rPrChange w:author="Baliu" w:date="2021-03-23T16:35:00Z" w:id="34">
            <w:rPr>
              <w:rFonts w:ascii="Arial" w:hAnsi="Arial" w:eastAsia="Times New Roman" w:cs="Arial"/>
              <w:color w:val="666666"/>
              <w:lang w:eastAsia="pt-BR"/>
            </w:rPr>
          </w:rPrChange>
        </w:rPr>
      </w:pPr>
      <w:r w:rsidRPr="00A12C6F">
        <w:rPr>
          <w:rFonts w:ascii="Arial" w:hAnsi="Arial" w:eastAsia="Times New Roman" w:cs="Arial"/>
          <w:lang w:eastAsia="pt-BR"/>
          <w:rPrChange w:author="Baliu" w:date="2021-03-23T16:21:00Z" w:id="35">
            <w:rPr>
              <w:rFonts w:ascii="Arial" w:hAnsi="Arial" w:eastAsia="Times New Roman" w:cs="Arial"/>
              <w:color w:val="666666"/>
              <w:lang w:eastAsia="pt-BR"/>
            </w:rPr>
          </w:rPrChange>
        </w:rPr>
        <w:t>Notas de usuários e IMDB</w:t>
      </w:r>
      <w:ins w:author="Baliu" w:date="2021-03-23T16:35:00Z" w:id="36">
        <w:r w:rsidR="00F4394F">
          <w:rPr>
            <w:rFonts w:ascii="Arial" w:hAnsi="Arial" w:eastAsia="Times New Roman" w:cs="Arial"/>
            <w:lang w:eastAsia="pt-BR"/>
          </w:rPr>
          <w:t xml:space="preserve"> O que é IMDB e que notas são essa</w:t>
        </w:r>
      </w:ins>
    </w:p>
    <w:p xmlns:wp14="http://schemas.microsoft.com/office/word/2010/wordml" w:rsidRPr="00A12C6F" w:rsidR="00A12C6F" w:rsidP="00A12C6F" w:rsidRDefault="00A12C6F" w14:paraId="545D7689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lang w:eastAsia="pt-BR"/>
          <w:rPrChange w:author="Baliu" w:date="2021-03-23T16:21:00Z" w:id="37">
            <w:rPr>
              <w:rFonts w:ascii="Arial" w:hAnsi="Arial" w:eastAsia="Times New Roman" w:cs="Arial"/>
              <w:color w:val="666666"/>
              <w:lang w:eastAsia="pt-BR"/>
            </w:rPr>
          </w:rPrChange>
        </w:rPr>
      </w:pPr>
      <w:proofErr w:type="spellStart"/>
      <w:r w:rsidRPr="00A12C6F">
        <w:rPr>
          <w:rFonts w:ascii="Arial" w:hAnsi="Arial" w:eastAsia="Times New Roman" w:cs="Arial"/>
          <w:lang w:eastAsia="pt-BR"/>
          <w:rPrChange w:author="Baliu" w:date="2021-03-23T16:21:00Z" w:id="38">
            <w:rPr>
              <w:rFonts w:ascii="Arial" w:hAnsi="Arial" w:eastAsia="Times New Roman" w:cs="Arial"/>
              <w:color w:val="666666"/>
              <w:lang w:eastAsia="pt-BR"/>
            </w:rPr>
          </w:rPrChange>
        </w:rPr>
        <w:lastRenderedPageBreak/>
        <w:t>Watchparty</w:t>
      </w:r>
      <w:proofErr w:type="spellEnd"/>
      <w:ins w:author="Baliu" w:date="2021-03-23T16:37:00Z" w:id="39">
        <w:r w:rsidR="00F4394F">
          <w:rPr>
            <w:rFonts w:ascii="Arial" w:hAnsi="Arial" w:eastAsia="Times New Roman" w:cs="Arial"/>
            <w:lang w:eastAsia="pt-BR"/>
          </w:rPr>
          <w:t xml:space="preserve"> – O que é isso</w:t>
        </w:r>
      </w:ins>
    </w:p>
    <w:p xmlns:wp14="http://schemas.microsoft.com/office/word/2010/wordml" w:rsidRPr="00A12C6F" w:rsidR="00A12C6F" w:rsidP="00A12C6F" w:rsidRDefault="00A12C6F" w14:paraId="661D5FDC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lang w:eastAsia="pt-BR"/>
          <w:rPrChange w:author="Baliu" w:date="2021-03-23T16:21:00Z" w:id="40">
            <w:rPr>
              <w:rFonts w:ascii="Arial" w:hAnsi="Arial" w:eastAsia="Times New Roman" w:cs="Arial"/>
              <w:color w:val="666666"/>
              <w:lang w:eastAsia="pt-BR"/>
            </w:rPr>
          </w:rPrChange>
        </w:rPr>
      </w:pPr>
      <w:r w:rsidRPr="00A12C6F">
        <w:rPr>
          <w:rFonts w:ascii="Arial" w:hAnsi="Arial" w:eastAsia="Times New Roman" w:cs="Arial"/>
          <w:lang w:eastAsia="pt-BR"/>
          <w:rPrChange w:author="Baliu" w:date="2021-03-23T16:21:00Z" w:id="41">
            <w:rPr>
              <w:rFonts w:ascii="Arial" w:hAnsi="Arial" w:eastAsia="Times New Roman" w:cs="Arial"/>
              <w:color w:val="666666"/>
              <w:lang w:eastAsia="pt-BR"/>
            </w:rPr>
          </w:rPrChange>
        </w:rPr>
        <w:t>Espelhamento do conteúdo em outras telas</w:t>
      </w:r>
      <w:ins w:author="Baliu" w:date="2021-03-23T16:37:00Z" w:id="42">
        <w:r w:rsidR="00F4394F">
          <w:rPr>
            <w:rFonts w:ascii="Arial" w:hAnsi="Arial" w:eastAsia="Times New Roman" w:cs="Arial"/>
            <w:lang w:eastAsia="pt-BR"/>
          </w:rPr>
          <w:t xml:space="preserve"> Como funciona e pra que</w:t>
        </w:r>
      </w:ins>
    </w:p>
    <w:p xmlns:wp14="http://schemas.microsoft.com/office/word/2010/wordml" w:rsidR="00A12C6F" w:rsidP="00A12C6F" w:rsidRDefault="00A12C6F" w14:paraId="2D18DDC8" wp14:textId="77777777">
      <w:pPr>
        <w:numPr>
          <w:ilvl w:val="0"/>
          <w:numId w:val="1"/>
        </w:numPr>
        <w:spacing w:after="0" w:line="240" w:lineRule="auto"/>
        <w:textAlignment w:val="baseline"/>
        <w:rPr>
          <w:ins w:author="Baliu" w:date="2021-03-23T16:37:00Z" w:id="43"/>
          <w:rFonts w:ascii="Arial" w:hAnsi="Arial" w:eastAsia="Times New Roman" w:cs="Arial"/>
          <w:lang w:eastAsia="pt-BR"/>
        </w:rPr>
      </w:pPr>
      <w:r w:rsidRPr="00A12C6F">
        <w:rPr>
          <w:rFonts w:ascii="Arial" w:hAnsi="Arial" w:eastAsia="Times New Roman" w:cs="Arial"/>
          <w:lang w:eastAsia="pt-BR"/>
          <w:rPrChange w:author="Baliu" w:date="2021-03-23T16:21:00Z" w:id="44">
            <w:rPr>
              <w:rFonts w:ascii="Arial" w:hAnsi="Arial" w:eastAsia="Times New Roman" w:cs="Arial"/>
              <w:color w:val="666666"/>
              <w:lang w:eastAsia="pt-BR"/>
            </w:rPr>
          </w:rPrChange>
        </w:rPr>
        <w:t>Gerenciamento de assinaturas</w:t>
      </w:r>
      <w:ins w:author="Baliu" w:date="2021-03-23T16:37:00Z" w:id="45">
        <w:r w:rsidR="00F4394F">
          <w:rPr>
            <w:rFonts w:ascii="Arial" w:hAnsi="Arial" w:eastAsia="Times New Roman" w:cs="Arial"/>
            <w:lang w:eastAsia="pt-BR"/>
          </w:rPr>
          <w:t xml:space="preserve"> o que é isso. Explique como funciona</w:t>
        </w:r>
      </w:ins>
    </w:p>
    <w:p xmlns:wp14="http://schemas.microsoft.com/office/word/2010/wordml" w:rsidR="00F4394F" w:rsidP="00F4394F" w:rsidRDefault="00F4394F" w14:paraId="0A37501D" wp14:textId="77777777">
      <w:pPr>
        <w:spacing w:after="0" w:line="240" w:lineRule="auto"/>
        <w:ind w:left="720"/>
        <w:textAlignment w:val="baseline"/>
        <w:rPr>
          <w:ins w:author="Baliu" w:date="2021-03-23T16:37:00Z" w:id="46"/>
          <w:rFonts w:ascii="Arial" w:hAnsi="Arial" w:eastAsia="Times New Roman" w:cs="Arial"/>
          <w:lang w:eastAsia="pt-BR"/>
        </w:rPr>
        <w:pPrChange w:author="Baliu" w:date="2021-03-23T16:37:00Z" w:id="47">
          <w:pPr>
            <w:numPr>
              <w:numId w:val="1"/>
            </w:numPr>
            <w:tabs>
              <w:tab w:val="num" w:pos="720"/>
            </w:tabs>
            <w:spacing w:after="0" w:line="240" w:lineRule="auto"/>
            <w:ind w:left="720" w:hanging="360"/>
            <w:textAlignment w:val="baseline"/>
          </w:pPr>
        </w:pPrChange>
      </w:pPr>
    </w:p>
    <w:p xmlns:wp14="http://schemas.microsoft.com/office/word/2010/wordml" w:rsidR="00F4394F" w:rsidP="00F4394F" w:rsidRDefault="00F4394F" w14:paraId="5DAB6C7B" wp14:textId="77777777">
      <w:pPr>
        <w:spacing w:after="0" w:line="240" w:lineRule="auto"/>
        <w:textAlignment w:val="baseline"/>
        <w:rPr>
          <w:ins w:author="Baliu" w:date="2021-03-23T16:37:00Z" w:id="48"/>
          <w:rFonts w:ascii="Arial" w:hAnsi="Arial" w:eastAsia="Times New Roman" w:cs="Arial"/>
          <w:lang w:eastAsia="pt-BR"/>
        </w:rPr>
        <w:pPrChange w:author="Baliu" w:date="2021-03-23T16:37:00Z" w:id="49">
          <w:pPr>
            <w:numPr>
              <w:numId w:val="1"/>
            </w:numPr>
            <w:tabs>
              <w:tab w:val="num" w:pos="720"/>
            </w:tabs>
            <w:spacing w:after="0" w:line="240" w:lineRule="auto"/>
            <w:ind w:left="720" w:hanging="360"/>
            <w:textAlignment w:val="baseline"/>
          </w:pPr>
        </w:pPrChange>
      </w:pPr>
    </w:p>
    <w:p xmlns:wp14="http://schemas.microsoft.com/office/word/2010/wordml" w:rsidRPr="006E7DA6" w:rsidR="00F4394F" w:rsidP="00F4394F" w:rsidRDefault="00F4394F" w14:paraId="631E08B0" wp14:textId="77777777">
      <w:pPr>
        <w:spacing w:after="0" w:line="240" w:lineRule="auto"/>
        <w:textAlignment w:val="baseline"/>
        <w:rPr>
          <w:ins w:author="Baliu" w:date="2021-03-23T16:38:00Z" w:id="50"/>
          <w:rFonts w:ascii="Arial" w:hAnsi="Arial" w:eastAsia="Times New Roman" w:cs="Arial"/>
          <w:highlight w:val="yellow"/>
          <w:lang w:eastAsia="pt-BR"/>
          <w:rPrChange w:author="Baliu" w:date="2021-03-23T16:39:00Z" w:id="51">
            <w:rPr>
              <w:ins w:author="Baliu" w:date="2021-03-23T16:38:00Z" w:id="52"/>
              <w:rFonts w:ascii="Arial" w:hAnsi="Arial" w:eastAsia="Times New Roman" w:cs="Arial"/>
              <w:lang w:eastAsia="pt-BR"/>
            </w:rPr>
          </w:rPrChange>
        </w:rPr>
        <w:pPrChange w:author="Baliu" w:date="2021-03-23T16:37:00Z" w:id="53">
          <w:pPr>
            <w:numPr>
              <w:numId w:val="1"/>
            </w:numPr>
            <w:tabs>
              <w:tab w:val="num" w:pos="720"/>
            </w:tabs>
            <w:spacing w:after="0" w:line="240" w:lineRule="auto"/>
            <w:ind w:left="720" w:hanging="360"/>
            <w:textAlignment w:val="baseline"/>
          </w:pPr>
        </w:pPrChange>
      </w:pPr>
      <w:ins w:author="Baliu" w:date="2021-03-23T16:37:00Z" w:id="54">
        <w:r w:rsidRPr="006E7DA6">
          <w:rPr>
            <w:rFonts w:ascii="Arial" w:hAnsi="Arial" w:eastAsia="Times New Roman" w:cs="Arial"/>
            <w:highlight w:val="yellow"/>
            <w:lang w:eastAsia="pt-BR"/>
            <w:rPrChange w:author="Baliu" w:date="2021-03-23T16:39:00Z" w:id="55">
              <w:rPr>
                <w:rFonts w:ascii="Arial" w:hAnsi="Arial" w:eastAsia="Times New Roman" w:cs="Arial"/>
                <w:lang w:eastAsia="pt-BR"/>
              </w:rPr>
            </w:rPrChange>
          </w:rPr>
          <w:t xml:space="preserve">Vocês tem que fazer uma descrição que permitam a uma pessoa leiga a </w:t>
        </w:r>
      </w:ins>
      <w:ins w:author="Baliu" w:date="2021-03-23T16:38:00Z" w:id="56">
        <w:r w:rsidRPr="006E7DA6">
          <w:rPr>
            <w:rFonts w:ascii="Arial" w:hAnsi="Arial" w:eastAsia="Times New Roman" w:cs="Arial"/>
            <w:highlight w:val="yellow"/>
            <w:lang w:eastAsia="pt-BR"/>
            <w:rPrChange w:author="Baliu" w:date="2021-03-23T16:39:00Z" w:id="57">
              <w:rPr>
                <w:rFonts w:ascii="Arial" w:hAnsi="Arial" w:eastAsia="Times New Roman" w:cs="Arial"/>
                <w:lang w:eastAsia="pt-BR"/>
              </w:rPr>
            </w:rPrChange>
          </w:rPr>
          <w:t>entender</w:t>
        </w:r>
      </w:ins>
      <w:ins w:author="Baliu" w:date="2021-03-23T16:37:00Z" w:id="58">
        <w:r w:rsidRPr="006E7DA6">
          <w:rPr>
            <w:rFonts w:ascii="Arial" w:hAnsi="Arial" w:eastAsia="Times New Roman" w:cs="Arial"/>
            <w:highlight w:val="yellow"/>
            <w:lang w:eastAsia="pt-BR"/>
            <w:rPrChange w:author="Baliu" w:date="2021-03-23T16:39:00Z" w:id="59">
              <w:rPr>
                <w:rFonts w:ascii="Arial" w:hAnsi="Arial" w:eastAsia="Times New Roman" w:cs="Arial"/>
                <w:lang w:eastAsia="pt-BR"/>
              </w:rPr>
            </w:rPrChange>
          </w:rPr>
          <w:t xml:space="preserve"> </w:t>
        </w:r>
      </w:ins>
      <w:ins w:author="Baliu" w:date="2021-03-23T16:38:00Z" w:id="60">
        <w:r w:rsidRPr="006E7DA6">
          <w:rPr>
            <w:rFonts w:ascii="Arial" w:hAnsi="Arial" w:eastAsia="Times New Roman" w:cs="Arial"/>
            <w:highlight w:val="yellow"/>
            <w:lang w:eastAsia="pt-BR"/>
            <w:rPrChange w:author="Baliu" w:date="2021-03-23T16:39:00Z" w:id="61">
              <w:rPr>
                <w:rFonts w:ascii="Arial" w:hAnsi="Arial" w:eastAsia="Times New Roman" w:cs="Arial"/>
                <w:lang w:eastAsia="pt-BR"/>
              </w:rPr>
            </w:rPrChange>
          </w:rPr>
          <w:t xml:space="preserve">como </w:t>
        </w:r>
        <w:proofErr w:type="gramStart"/>
        <w:r w:rsidRPr="006E7DA6">
          <w:rPr>
            <w:rFonts w:ascii="Arial" w:hAnsi="Arial" w:eastAsia="Times New Roman" w:cs="Arial"/>
            <w:highlight w:val="yellow"/>
            <w:lang w:eastAsia="pt-BR"/>
            <w:rPrChange w:author="Baliu" w:date="2021-03-23T16:39:00Z" w:id="62">
              <w:rPr>
                <w:rFonts w:ascii="Arial" w:hAnsi="Arial" w:eastAsia="Times New Roman" w:cs="Arial"/>
                <w:lang w:eastAsia="pt-BR"/>
              </w:rPr>
            </w:rPrChange>
          </w:rPr>
          <w:t>funciona</w:t>
        </w:r>
        <w:proofErr w:type="gramEnd"/>
        <w:r w:rsidRPr="006E7DA6">
          <w:rPr>
            <w:rFonts w:ascii="Arial" w:hAnsi="Arial" w:eastAsia="Times New Roman" w:cs="Arial"/>
            <w:highlight w:val="yellow"/>
            <w:lang w:eastAsia="pt-BR"/>
            <w:rPrChange w:author="Baliu" w:date="2021-03-23T16:39:00Z" w:id="63">
              <w:rPr>
                <w:rFonts w:ascii="Arial" w:hAnsi="Arial" w:eastAsia="Times New Roman" w:cs="Arial"/>
                <w:lang w:eastAsia="pt-BR"/>
              </w:rPr>
            </w:rPrChange>
          </w:rPr>
          <w:t xml:space="preserve"> os processos envolvidos na automatização. </w:t>
        </w:r>
      </w:ins>
    </w:p>
    <w:p xmlns:wp14="http://schemas.microsoft.com/office/word/2010/wordml" w:rsidRPr="006E7DA6" w:rsidR="00C12AA6" w:rsidP="00F4394F" w:rsidRDefault="00C12AA6" w14:paraId="02EB378F" wp14:textId="77777777">
      <w:pPr>
        <w:spacing w:after="0" w:line="240" w:lineRule="auto"/>
        <w:textAlignment w:val="baseline"/>
        <w:rPr>
          <w:ins w:author="Baliu" w:date="2021-03-23T16:39:00Z" w:id="64"/>
          <w:rFonts w:ascii="Arial" w:hAnsi="Arial" w:eastAsia="Times New Roman" w:cs="Arial"/>
          <w:highlight w:val="yellow"/>
          <w:lang w:eastAsia="pt-BR"/>
          <w:rPrChange w:author="Baliu" w:date="2021-03-23T16:39:00Z" w:id="65">
            <w:rPr>
              <w:ins w:author="Baliu" w:date="2021-03-23T16:39:00Z" w:id="66"/>
              <w:rFonts w:ascii="Arial" w:hAnsi="Arial" w:eastAsia="Times New Roman" w:cs="Arial"/>
              <w:lang w:eastAsia="pt-BR"/>
            </w:rPr>
          </w:rPrChange>
        </w:rPr>
        <w:pPrChange w:author="Baliu" w:date="2021-03-23T16:39:00Z" w:id="67">
          <w:pPr>
            <w:numPr>
              <w:numId w:val="1"/>
            </w:numPr>
            <w:tabs>
              <w:tab w:val="num" w:pos="720"/>
            </w:tabs>
            <w:spacing w:after="0" w:line="240" w:lineRule="auto"/>
            <w:ind w:left="720" w:hanging="360"/>
            <w:textAlignment w:val="baseline"/>
          </w:pPr>
        </w:pPrChange>
      </w:pPr>
    </w:p>
    <w:p xmlns:wp14="http://schemas.microsoft.com/office/word/2010/wordml" w:rsidRPr="00F4394F" w:rsidR="00F4394F" w:rsidP="00F4394F" w:rsidRDefault="00F4394F" w14:paraId="54F513B1" wp14:textId="77777777">
      <w:pPr>
        <w:spacing w:after="0" w:line="240" w:lineRule="auto"/>
        <w:textAlignment w:val="baseline"/>
        <w:rPr>
          <w:rFonts w:ascii="Arial" w:hAnsi="Arial" w:eastAsia="Times New Roman" w:cs="Arial"/>
          <w:lang w:eastAsia="pt-BR"/>
          <w:rPrChange w:author="Baliu" w:date="2021-03-23T16:39:00Z" w:id="68">
            <w:rPr>
              <w:rFonts w:ascii="Arial" w:hAnsi="Arial" w:eastAsia="Times New Roman" w:cs="Arial"/>
              <w:color w:val="666666"/>
              <w:lang w:eastAsia="pt-BR"/>
            </w:rPr>
          </w:rPrChange>
        </w:rPr>
        <w:pPrChange w:author="Baliu" w:date="2021-03-23T16:39:00Z" w:id="69">
          <w:pPr>
            <w:numPr>
              <w:numId w:val="1"/>
            </w:numPr>
            <w:tabs>
              <w:tab w:val="num" w:pos="720"/>
            </w:tabs>
            <w:spacing w:after="0" w:line="240" w:lineRule="auto"/>
            <w:ind w:left="720" w:hanging="360"/>
            <w:textAlignment w:val="baseline"/>
          </w:pPr>
        </w:pPrChange>
      </w:pPr>
      <w:ins w:author="Baliu" w:date="2021-03-23T16:38:00Z" w:id="70">
        <w:r w:rsidRPr="006E7DA6">
          <w:rPr>
            <w:rFonts w:ascii="Arial" w:hAnsi="Arial" w:eastAsia="Times New Roman" w:cs="Arial"/>
            <w:highlight w:val="yellow"/>
            <w:lang w:eastAsia="pt-BR"/>
            <w:rPrChange w:author="Baliu" w:date="2021-03-23T16:39:00Z" w:id="71">
              <w:rPr>
                <w:lang w:eastAsia="pt-BR"/>
              </w:rPr>
            </w:rPrChange>
          </w:rPr>
          <w:t xml:space="preserve">A descrição </w:t>
        </w:r>
        <w:proofErr w:type="spellStart"/>
        <w:r w:rsidRPr="006E7DA6">
          <w:rPr>
            <w:rFonts w:ascii="Arial" w:hAnsi="Arial" w:eastAsia="Times New Roman" w:cs="Arial"/>
            <w:highlight w:val="yellow"/>
            <w:lang w:eastAsia="pt-BR"/>
            <w:rPrChange w:author="Baliu" w:date="2021-03-23T16:39:00Z" w:id="72">
              <w:rPr>
                <w:lang w:eastAsia="pt-BR"/>
              </w:rPr>
            </w:rPrChange>
          </w:rPr>
          <w:t>estpa</w:t>
        </w:r>
        <w:proofErr w:type="spellEnd"/>
        <w:r w:rsidRPr="006E7DA6">
          <w:rPr>
            <w:rFonts w:ascii="Arial" w:hAnsi="Arial" w:eastAsia="Times New Roman" w:cs="Arial"/>
            <w:highlight w:val="yellow"/>
            <w:lang w:eastAsia="pt-BR"/>
            <w:rPrChange w:author="Baliu" w:date="2021-03-23T16:39:00Z" w:id="73">
              <w:rPr>
                <w:lang w:eastAsia="pt-BR"/>
              </w:rPr>
            </w:rPrChange>
          </w:rPr>
          <w:t xml:space="preserve"> </w:t>
        </w:r>
        <w:proofErr w:type="gramStart"/>
        <w:r w:rsidRPr="006E7DA6">
          <w:rPr>
            <w:rFonts w:ascii="Arial" w:hAnsi="Arial" w:eastAsia="Times New Roman" w:cs="Arial"/>
            <w:highlight w:val="yellow"/>
            <w:lang w:eastAsia="pt-BR"/>
            <w:rPrChange w:author="Baliu" w:date="2021-03-23T16:39:00Z" w:id="74">
              <w:rPr>
                <w:lang w:eastAsia="pt-BR"/>
              </w:rPr>
            </w:rPrChange>
          </w:rPr>
          <w:t>muito muito muito</w:t>
        </w:r>
        <w:proofErr w:type="gramEnd"/>
        <w:r w:rsidRPr="006E7DA6">
          <w:rPr>
            <w:rFonts w:ascii="Arial" w:hAnsi="Arial" w:eastAsia="Times New Roman" w:cs="Arial"/>
            <w:highlight w:val="yellow"/>
            <w:lang w:eastAsia="pt-BR"/>
            <w:rPrChange w:author="Baliu" w:date="2021-03-23T16:39:00Z" w:id="75">
              <w:rPr>
                <w:lang w:eastAsia="pt-BR"/>
              </w:rPr>
            </w:rPrChange>
          </w:rPr>
          <w:t xml:space="preserve"> resumida. Descrevam com muito mais detalhes.</w:t>
        </w:r>
      </w:ins>
    </w:p>
    <w:p xmlns:wp14="http://schemas.microsoft.com/office/word/2010/wordml" w:rsidR="008E61AF" w:rsidP="00A12C6F" w:rsidRDefault="00A12C6F" w14:paraId="6A05A809" wp14:textId="77777777">
      <w:pPr>
        <w:rPr>
          <w:ins w:author="Baliu" w:date="2021-03-23T16:25:00Z" w:id="76"/>
          <w:rFonts w:ascii="Arial" w:hAnsi="Arial" w:eastAsia="Times New Roman" w:cs="Arial"/>
          <w:sz w:val="24"/>
          <w:szCs w:val="24"/>
          <w:lang w:eastAsia="pt-BR"/>
        </w:rPr>
      </w:pPr>
      <w:r w:rsidRPr="00A12C6F">
        <w:rPr>
          <w:rFonts w:ascii="Arial" w:hAnsi="Arial" w:eastAsia="Times New Roman" w:cs="Arial"/>
          <w:sz w:val="24"/>
          <w:szCs w:val="24"/>
          <w:lang w:eastAsia="pt-BR"/>
        </w:rPr>
        <w:br/>
      </w:r>
    </w:p>
    <w:p xmlns:wp14="http://schemas.microsoft.com/office/word/2010/wordml" w:rsidR="00E23D20" w:rsidP="008E61AF" w:rsidRDefault="008E61AF" w14:paraId="5BAEB6BE" wp14:textId="77777777">
      <w:pPr>
        <w:jc w:val="both"/>
        <w:rPr>
          <w:ins w:author="Baliu" w:date="2021-03-23T16:28:00Z" w:id="77"/>
          <w:rFonts w:ascii="Arial" w:hAnsi="Arial" w:cs="Arial"/>
          <w:color w:val="000000"/>
          <w:sz w:val="28"/>
          <w:szCs w:val="28"/>
        </w:rPr>
      </w:pPr>
      <w:ins w:author="Baliu" w:date="2021-03-23T16:26:00Z" w:id="78">
        <w:r w:rsidRPr="00A3536D">
          <w:rPr>
            <w:rFonts w:ascii="Arial" w:hAnsi="Arial" w:cs="Arial"/>
            <w:color w:val="000000"/>
            <w:sz w:val="28"/>
            <w:szCs w:val="28"/>
          </w:rPr>
          <w:t xml:space="preserve">Abaixo as funcionalidades </w:t>
        </w:r>
      </w:ins>
      <w:ins w:author="Baliu" w:date="2021-03-23T16:28:00Z" w:id="79">
        <w:r w:rsidR="00E23D20">
          <w:rPr>
            <w:rFonts w:ascii="Arial" w:hAnsi="Arial" w:cs="Arial"/>
            <w:color w:val="000000"/>
            <w:sz w:val="28"/>
            <w:szCs w:val="28"/>
          </w:rPr>
          <w:t xml:space="preserve">por pacotes e </w:t>
        </w:r>
      </w:ins>
      <w:ins w:author="Baliu" w:date="2021-03-23T16:26:00Z" w:id="80">
        <w:r w:rsidRPr="00A3536D">
          <w:rPr>
            <w:rFonts w:ascii="Arial" w:hAnsi="Arial" w:cs="Arial"/>
            <w:color w:val="000000"/>
            <w:sz w:val="28"/>
            <w:szCs w:val="28"/>
          </w:rPr>
          <w:t xml:space="preserve">por Usuários do </w:t>
        </w:r>
      </w:ins>
      <w:ins w:author="Baliu" w:date="2021-03-23T16:28:00Z" w:id="81">
        <w:r w:rsidR="00600A7D">
          <w:rPr>
            <w:rFonts w:ascii="Arial" w:hAnsi="Arial" w:cs="Arial"/>
            <w:color w:val="000000"/>
            <w:sz w:val="28"/>
            <w:szCs w:val="28"/>
          </w:rPr>
          <w:t>PRC</w:t>
        </w:r>
      </w:ins>
      <w:ins w:author="Baliu" w:date="2021-03-23T16:26:00Z" w:id="82">
        <w:r w:rsidRPr="00A3536D">
          <w:rPr>
            <w:rFonts w:ascii="Arial" w:hAnsi="Arial" w:cs="Arial"/>
            <w:color w:val="000000"/>
            <w:sz w:val="28"/>
            <w:szCs w:val="28"/>
          </w:rPr>
          <w:t xml:space="preserve"> no sistema</w:t>
        </w:r>
      </w:ins>
      <w:ins w:author="Baliu" w:date="2021-03-23T16:28:00Z" w:id="83">
        <w:r w:rsidR="00E23D20">
          <w:rPr>
            <w:rFonts w:ascii="Arial" w:hAnsi="Arial" w:cs="Arial"/>
            <w:color w:val="000000"/>
            <w:sz w:val="28"/>
            <w:szCs w:val="28"/>
          </w:rPr>
          <w:t>. Podem criar outros pacotes se verificarem a necessidade.</w:t>
        </w:r>
      </w:ins>
    </w:p>
    <w:p xmlns:wp14="http://schemas.microsoft.com/office/word/2010/wordml" w:rsidR="008E61AF" w:rsidP="008E61AF" w:rsidRDefault="008E61AF" w14:paraId="35D16A4B" wp14:textId="77777777">
      <w:pPr>
        <w:jc w:val="both"/>
        <w:rPr>
          <w:ins w:author="Baliu" w:date="2021-03-23T16:26:00Z" w:id="84"/>
          <w:rFonts w:ascii="Arial" w:hAnsi="Arial" w:cs="Arial"/>
          <w:sz w:val="28"/>
          <w:szCs w:val="28"/>
        </w:rPr>
      </w:pPr>
      <w:ins w:author="Baliu" w:date="2021-03-23T16:26:00Z" w:id="85">
        <w:r>
          <w:rPr>
            <w:rFonts w:ascii="Arial" w:hAnsi="Arial" w:cs="Arial"/>
            <w:color w:val="000000"/>
            <w:sz w:val="28"/>
            <w:szCs w:val="28"/>
          </w:rPr>
          <w:t>Façam uma descrição para cada funcionalidade</w:t>
        </w:r>
        <w:r w:rsidRPr="00A3536D">
          <w:rPr>
            <w:rFonts w:ascii="Arial" w:hAnsi="Arial" w:cs="Arial"/>
            <w:sz w:val="28"/>
            <w:szCs w:val="28"/>
          </w:rPr>
          <w:tab/>
        </w:r>
        <w:r w:rsidRPr="00A3536D">
          <w:rPr>
            <w:rFonts w:ascii="Arial" w:hAnsi="Arial" w:cs="Arial"/>
            <w:sz w:val="28"/>
            <w:szCs w:val="28"/>
          </w:rPr>
          <w:t xml:space="preserve"> </w:t>
        </w:r>
      </w:ins>
    </w:p>
    <w:p xmlns:wp14="http://schemas.microsoft.com/office/word/2010/wordml" w:rsidR="008E61AF" w:rsidP="008E61AF" w:rsidRDefault="008E61AF" w14:paraId="5A39BBE3" wp14:textId="77777777">
      <w:pPr>
        <w:jc w:val="both"/>
        <w:rPr>
          <w:ins w:author="Baliu" w:date="2021-03-23T16:26:00Z" w:id="86"/>
          <w:rFonts w:ascii="Arial" w:hAnsi="Arial" w:cs="Arial"/>
          <w:sz w:val="28"/>
          <w:szCs w:val="28"/>
        </w:rPr>
      </w:pPr>
    </w:p>
    <w:p xmlns:wp14="http://schemas.microsoft.com/office/word/2010/wordml" w:rsidRPr="007C6293" w:rsidR="008E61AF" w:rsidP="008E61AF" w:rsidRDefault="008E61AF" w14:paraId="4CFEBDB0" wp14:textId="77777777">
      <w:pPr>
        <w:pStyle w:val="PargrafodaLista"/>
        <w:numPr>
          <w:ilvl w:val="0"/>
          <w:numId w:val="3"/>
        </w:numPr>
        <w:jc w:val="both"/>
        <w:rPr>
          <w:ins w:author="Baliu" w:date="2021-03-23T16:26:00Z" w:id="87"/>
          <w:rFonts w:ascii="Arial" w:hAnsi="Arial" w:cs="Arial"/>
          <w:b/>
          <w:bCs/>
          <w:sz w:val="28"/>
          <w:szCs w:val="28"/>
        </w:rPr>
      </w:pPr>
      <w:ins w:author="Baliu" w:date="2021-03-23T16:26:00Z" w:id="88">
        <w:r w:rsidRPr="007C6293">
          <w:rPr>
            <w:rFonts w:ascii="Arial" w:hAnsi="Arial" w:cs="Arial"/>
            <w:b/>
            <w:bCs/>
            <w:sz w:val="28"/>
            <w:szCs w:val="28"/>
          </w:rPr>
          <w:t>Manutenções</w:t>
        </w:r>
      </w:ins>
    </w:p>
    <w:p xmlns:wp14="http://schemas.microsoft.com/office/word/2010/wordml" w:rsidR="001B5CE9" w:rsidP="008E61AF" w:rsidRDefault="001B5CE9" w14:paraId="49C10570" wp14:textId="77777777">
      <w:pPr>
        <w:pStyle w:val="PargrafodaLista"/>
        <w:numPr>
          <w:ilvl w:val="1"/>
          <w:numId w:val="3"/>
        </w:numPr>
        <w:jc w:val="both"/>
        <w:rPr>
          <w:ins w:author="Baliu" w:date="2021-03-23T16:39:00Z" w:id="89"/>
          <w:rFonts w:ascii="Arial" w:hAnsi="Arial" w:cs="Arial"/>
          <w:sz w:val="28"/>
          <w:szCs w:val="28"/>
        </w:rPr>
      </w:pPr>
      <w:ins w:author="Baliu" w:date="2021-03-23T16:39:00Z" w:id="90">
        <w:r>
          <w:rPr>
            <w:rFonts w:ascii="Arial" w:hAnsi="Arial" w:cs="Arial"/>
            <w:sz w:val="28"/>
            <w:szCs w:val="28"/>
          </w:rPr>
          <w:t xml:space="preserve">Cadastrar </w:t>
        </w:r>
        <w:proofErr w:type="gramStart"/>
        <w:r>
          <w:rPr>
            <w:rFonts w:ascii="Arial" w:hAnsi="Arial" w:cs="Arial"/>
            <w:sz w:val="28"/>
            <w:szCs w:val="28"/>
          </w:rPr>
          <w:t>Usuários</w:t>
        </w:r>
      </w:ins>
      <w:ins w:author="Baliu" w:date="2021-03-23T16:40:00Z" w:id="91">
        <w:r>
          <w:rPr>
            <w:rFonts w:ascii="Arial" w:hAnsi="Arial" w:cs="Arial"/>
            <w:sz w:val="28"/>
            <w:szCs w:val="28"/>
          </w:rPr>
          <w:t>(</w:t>
        </w:r>
        <w:proofErr w:type="gramEnd"/>
        <w:r>
          <w:rPr>
            <w:rFonts w:ascii="Arial" w:hAnsi="Arial" w:cs="Arial"/>
            <w:sz w:val="28"/>
            <w:szCs w:val="28"/>
          </w:rPr>
          <w:t xml:space="preserve">herança) </w:t>
        </w:r>
        <w:r w:rsidRPr="001B5CE9">
          <w:rPr>
            <w:rFonts w:ascii="Wingdings" w:hAnsi="Wingdings" w:eastAsia="Wingdings" w:cs="Wingdings"/>
            <w:sz w:val="28"/>
            <w:szCs w:val="28"/>
          </w:rPr>
          <w:t>à</w:t>
        </w:r>
        <w:r>
          <w:rPr>
            <w:rFonts w:ascii="Arial" w:hAnsi="Arial" w:cs="Arial"/>
            <w:sz w:val="28"/>
            <w:szCs w:val="28"/>
          </w:rPr>
          <w:t xml:space="preserve"> os sub tipos aqui e se tiver outro nível com </w:t>
        </w:r>
        <w:proofErr w:type="spellStart"/>
        <w:r>
          <w:rPr>
            <w:rFonts w:ascii="Arial" w:hAnsi="Arial" w:cs="Arial"/>
            <w:sz w:val="28"/>
            <w:szCs w:val="28"/>
          </w:rPr>
          <w:t>super</w:t>
        </w:r>
        <w:proofErr w:type="spellEnd"/>
        <w:r>
          <w:rPr>
            <w:rFonts w:ascii="Arial" w:hAnsi="Arial" w:cs="Arial"/>
            <w:sz w:val="28"/>
            <w:szCs w:val="28"/>
          </w:rPr>
          <w:t xml:space="preserve"> tipo e sub tipos coloque tamb</w:t>
        </w:r>
      </w:ins>
      <w:ins w:author="Baliu" w:date="2021-03-23T16:41:00Z" w:id="92">
        <w:r>
          <w:rPr>
            <w:rFonts w:ascii="Arial" w:hAnsi="Arial" w:cs="Arial"/>
            <w:sz w:val="28"/>
            <w:szCs w:val="28"/>
          </w:rPr>
          <w:t xml:space="preserve">ém. TODOS os usuários devem aparecer no texto acima estimulando e / </w:t>
        </w:r>
        <w:proofErr w:type="spellStart"/>
        <w:r>
          <w:rPr>
            <w:rFonts w:ascii="Arial" w:hAnsi="Arial" w:cs="Arial"/>
            <w:sz w:val="28"/>
            <w:szCs w:val="28"/>
          </w:rPr>
          <w:t>oiu</w:t>
        </w:r>
        <w:proofErr w:type="spellEnd"/>
        <w:r>
          <w:rPr>
            <w:rFonts w:ascii="Arial" w:hAnsi="Arial" w:cs="Arial"/>
            <w:sz w:val="28"/>
            <w:szCs w:val="28"/>
          </w:rPr>
          <w:t xml:space="preserve"> recebendo informações.</w:t>
        </w:r>
      </w:ins>
    </w:p>
    <w:p xmlns:wp14="http://schemas.microsoft.com/office/word/2010/wordml" w:rsidR="008E61AF" w:rsidP="008E61AF" w:rsidRDefault="00CD37DE" w14:paraId="2250DDF1" wp14:textId="77777777">
      <w:pPr>
        <w:pStyle w:val="PargrafodaLista"/>
        <w:numPr>
          <w:ilvl w:val="1"/>
          <w:numId w:val="3"/>
        </w:numPr>
        <w:jc w:val="both"/>
        <w:rPr>
          <w:ins w:author="Baliu" w:date="2021-03-23T16:31:00Z" w:id="93"/>
          <w:rFonts w:ascii="Arial" w:hAnsi="Arial" w:cs="Arial"/>
          <w:sz w:val="28"/>
          <w:szCs w:val="28"/>
        </w:rPr>
      </w:pPr>
      <w:ins w:author="Baliu" w:date="2021-03-23T16:30:00Z" w:id="94">
        <w:r>
          <w:rPr>
            <w:rFonts w:ascii="Arial" w:hAnsi="Arial" w:cs="Arial"/>
            <w:sz w:val="28"/>
            <w:szCs w:val="28"/>
          </w:rPr>
          <w:t xml:space="preserve">Cadastrar </w:t>
        </w:r>
        <w:proofErr w:type="gramStart"/>
        <w:r>
          <w:rPr>
            <w:rFonts w:ascii="Arial" w:hAnsi="Arial" w:cs="Arial"/>
            <w:sz w:val="28"/>
            <w:szCs w:val="28"/>
          </w:rPr>
          <w:t>Conteúdos(</w:t>
        </w:r>
        <w:proofErr w:type="gramEnd"/>
        <w:r>
          <w:rPr>
            <w:rFonts w:ascii="Arial" w:hAnsi="Arial" w:cs="Arial"/>
            <w:sz w:val="28"/>
            <w:szCs w:val="28"/>
          </w:rPr>
          <w:t>Heran</w:t>
        </w:r>
      </w:ins>
      <w:ins w:author="Baliu" w:date="2021-03-23T16:31:00Z" w:id="95">
        <w:r>
          <w:rPr>
            <w:rFonts w:ascii="Arial" w:hAnsi="Arial" w:cs="Arial"/>
            <w:sz w:val="28"/>
            <w:szCs w:val="28"/>
          </w:rPr>
          <w:t>ç</w:t>
        </w:r>
      </w:ins>
      <w:ins w:author="Baliu" w:date="2021-03-23T16:30:00Z" w:id="96">
        <w:r>
          <w:rPr>
            <w:rFonts w:ascii="Arial" w:hAnsi="Arial" w:cs="Arial"/>
            <w:sz w:val="28"/>
            <w:szCs w:val="28"/>
          </w:rPr>
          <w:t xml:space="preserve">a) </w:t>
        </w:r>
        <w:r w:rsidRPr="00CD37DE">
          <w:rPr>
            <w:rFonts w:ascii="Wingdings" w:hAnsi="Wingdings" w:eastAsia="Wingdings" w:cs="Wingdings"/>
            <w:sz w:val="28"/>
            <w:szCs w:val="28"/>
          </w:rPr>
          <w:t>à</w:t>
        </w:r>
        <w:r>
          <w:rPr>
            <w:rFonts w:ascii="Arial" w:hAnsi="Arial" w:cs="Arial"/>
            <w:sz w:val="28"/>
            <w:szCs w:val="28"/>
          </w:rPr>
          <w:t xml:space="preserve"> cadastrar Filmes, Cadastrar Séries, Cadastrar</w:t>
        </w:r>
      </w:ins>
      <w:ins w:author="Baliu" w:date="2021-03-23T16:31:00Z" w:id="97">
        <w:r>
          <w:rPr>
            <w:rFonts w:ascii="Arial" w:hAnsi="Arial" w:cs="Arial"/>
            <w:sz w:val="28"/>
            <w:szCs w:val="28"/>
          </w:rPr>
          <w:t xml:space="preserve"> Documentários, cadastrar Animes, cadastrar </w:t>
        </w:r>
        <w:proofErr w:type="spellStart"/>
        <w:r>
          <w:rPr>
            <w:rFonts w:ascii="Arial" w:hAnsi="Arial" w:cs="Arial"/>
            <w:sz w:val="28"/>
            <w:szCs w:val="28"/>
          </w:rPr>
          <w:t>Mini-filmes</w:t>
        </w:r>
      </w:ins>
      <w:proofErr w:type="spellEnd"/>
      <w:ins w:author="Baliu" w:date="2021-03-23T16:30:00Z" w:id="98">
        <w:r>
          <w:rPr>
            <w:rFonts w:ascii="Arial" w:hAnsi="Arial" w:cs="Arial"/>
            <w:sz w:val="28"/>
            <w:szCs w:val="28"/>
          </w:rPr>
          <w:t xml:space="preserve"> </w:t>
        </w:r>
      </w:ins>
    </w:p>
    <w:p xmlns:wp14="http://schemas.microsoft.com/office/word/2010/wordml" w:rsidRPr="009D2B64" w:rsidR="008E61AF" w:rsidP="008E61AF" w:rsidRDefault="008E61AF" w14:paraId="41C8F396" wp14:textId="77777777">
      <w:pPr>
        <w:pStyle w:val="PargrafodaLista"/>
        <w:ind w:left="1485"/>
        <w:jc w:val="both"/>
        <w:rPr>
          <w:ins w:author="Baliu" w:date="2021-03-23T16:26:00Z" w:id="99"/>
          <w:rFonts w:ascii="Arial" w:hAnsi="Arial" w:cs="Arial"/>
          <w:sz w:val="28"/>
          <w:szCs w:val="28"/>
        </w:rPr>
        <w:pPrChange w:author="Baliu" w:date="2021-03-23T16:26:00Z" w:id="100">
          <w:pPr>
            <w:pStyle w:val="PargrafodaLista"/>
            <w:numPr>
              <w:ilvl w:val="1"/>
              <w:numId w:val="3"/>
            </w:numPr>
            <w:ind w:left="1485" w:hanging="360"/>
            <w:jc w:val="both"/>
          </w:pPr>
        </w:pPrChange>
      </w:pPr>
    </w:p>
    <w:p xmlns:wp14="http://schemas.microsoft.com/office/word/2010/wordml" w:rsidR="00C67875" w:rsidP="008E61AF" w:rsidRDefault="008E61AF" w14:paraId="5B8B4C9C" wp14:textId="77777777">
      <w:pPr>
        <w:pStyle w:val="PargrafodaLista"/>
        <w:numPr>
          <w:ilvl w:val="0"/>
          <w:numId w:val="3"/>
        </w:numPr>
        <w:jc w:val="both"/>
        <w:rPr>
          <w:ins w:author="Baliu" w:date="2021-03-23T16:27:00Z" w:id="101"/>
          <w:rFonts w:ascii="Arial" w:hAnsi="Arial" w:cs="Arial"/>
          <w:b/>
          <w:bCs/>
          <w:sz w:val="28"/>
          <w:szCs w:val="28"/>
        </w:rPr>
        <w:pPrChange w:author="Baliu" w:date="2021-03-23T16:26:00Z" w:id="102">
          <w:pPr>
            <w:pStyle w:val="PargrafodaLista"/>
            <w:numPr>
              <w:ilvl w:val="1"/>
              <w:numId w:val="3"/>
            </w:numPr>
            <w:ind w:left="1485" w:hanging="360"/>
            <w:jc w:val="both"/>
          </w:pPr>
        </w:pPrChange>
      </w:pPr>
      <w:ins w:author="Baliu" w:date="2021-03-23T16:26:00Z" w:id="103">
        <w:r w:rsidRPr="007C6293">
          <w:rPr>
            <w:rFonts w:ascii="Arial" w:hAnsi="Arial" w:cs="Arial"/>
            <w:b/>
            <w:bCs/>
            <w:sz w:val="28"/>
            <w:szCs w:val="28"/>
          </w:rPr>
          <w:t>Processamento/</w:t>
        </w:r>
        <w:proofErr w:type="spellStart"/>
        <w:proofErr w:type="gramStart"/>
        <w:r w:rsidRPr="007C6293">
          <w:rPr>
            <w:rFonts w:ascii="Arial" w:hAnsi="Arial" w:cs="Arial"/>
            <w:b/>
            <w:bCs/>
            <w:sz w:val="28"/>
            <w:szCs w:val="28"/>
          </w:rPr>
          <w:t>Objetivos</w:t>
        </w:r>
        <w:r>
          <w:rPr>
            <w:rFonts w:ascii="Arial" w:hAnsi="Arial" w:cs="Arial"/>
            <w:b/>
            <w:bCs/>
            <w:sz w:val="28"/>
            <w:szCs w:val="28"/>
          </w:rPr>
          <w:t>Fazer</w:t>
        </w:r>
        <w:proofErr w:type="spellEnd"/>
        <w:proofErr w:type="gramEnd"/>
        <w:r>
          <w:rPr>
            <w:rFonts w:ascii="Arial" w:hAnsi="Arial" w:cs="Arial"/>
            <w:b/>
            <w:bCs/>
            <w:sz w:val="28"/>
            <w:szCs w:val="28"/>
          </w:rPr>
          <w:t xml:space="preserve"> </w:t>
        </w:r>
      </w:ins>
    </w:p>
    <w:p xmlns:wp14="http://schemas.microsoft.com/office/word/2010/wordml" w:rsidRPr="007C6293" w:rsidR="008E61AF" w:rsidP="00C67875" w:rsidRDefault="008E61AF" w14:paraId="70EC51F5" wp14:textId="77777777">
      <w:pPr>
        <w:pStyle w:val="PargrafodaLista"/>
        <w:numPr>
          <w:ilvl w:val="1"/>
          <w:numId w:val="3"/>
        </w:numPr>
        <w:jc w:val="both"/>
        <w:rPr>
          <w:ins w:author="Baliu" w:date="2021-03-23T16:26:00Z" w:id="104"/>
          <w:rFonts w:ascii="Arial" w:hAnsi="Arial" w:cs="Arial"/>
          <w:b/>
          <w:bCs/>
          <w:sz w:val="28"/>
          <w:szCs w:val="28"/>
        </w:rPr>
      </w:pPr>
      <w:proofErr w:type="spellStart"/>
      <w:ins w:author="Baliu" w:date="2021-03-23T16:26:00Z" w:id="105">
        <w:r>
          <w:rPr>
            <w:rFonts w:ascii="Arial" w:hAnsi="Arial" w:cs="Arial"/>
            <w:b/>
            <w:bCs/>
            <w:sz w:val="28"/>
            <w:szCs w:val="28"/>
          </w:rPr>
          <w:t>Login</w:t>
        </w:r>
        <w:proofErr w:type="spellEnd"/>
        <w:r>
          <w:rPr>
            <w:rFonts w:ascii="Arial" w:hAnsi="Arial" w:cs="Arial"/>
            <w:b/>
            <w:bCs/>
            <w:sz w:val="28"/>
            <w:szCs w:val="28"/>
          </w:rPr>
          <w:t xml:space="preserve"> – Descrevam a funcionalidade</w:t>
        </w:r>
      </w:ins>
    </w:p>
    <w:p xmlns:wp14="http://schemas.microsoft.com/office/word/2010/wordml" w:rsidRPr="00087673" w:rsidR="008E61AF" w:rsidP="008E61AF" w:rsidRDefault="00087673" w14:paraId="65353E38" wp14:textId="77777777">
      <w:pPr>
        <w:pStyle w:val="PargrafodaLista"/>
        <w:numPr>
          <w:ilvl w:val="1"/>
          <w:numId w:val="3"/>
        </w:numPr>
        <w:jc w:val="both"/>
        <w:rPr>
          <w:ins w:author="Baliu" w:date="2021-03-23T16:42:00Z" w:id="106"/>
          <w:rFonts w:ascii="Arial" w:hAnsi="Arial" w:cs="Arial"/>
          <w:sz w:val="28"/>
          <w:szCs w:val="28"/>
          <w:rPrChange w:author="Baliu" w:date="2021-03-23T16:42:00Z" w:id="107">
            <w:rPr>
              <w:ins w:author="Baliu" w:date="2021-03-23T16:42:00Z" w:id="108"/>
              <w:rFonts w:ascii="Arial" w:hAnsi="Arial" w:cs="Arial"/>
              <w:b/>
              <w:sz w:val="28"/>
              <w:szCs w:val="28"/>
            </w:rPr>
          </w:rPrChange>
        </w:rPr>
      </w:pPr>
      <w:ins w:author="Baliu" w:date="2021-03-23T16:41:00Z" w:id="109">
        <w:r>
          <w:rPr>
            <w:rFonts w:ascii="Arial" w:hAnsi="Arial" w:cs="Arial"/>
            <w:b/>
            <w:sz w:val="28"/>
            <w:szCs w:val="28"/>
          </w:rPr>
          <w:t xml:space="preserve">Recomendar </w:t>
        </w:r>
      </w:ins>
      <w:ins w:author="Baliu" w:date="2021-03-23T16:42:00Z" w:id="110">
        <w:r>
          <w:rPr>
            <w:rFonts w:ascii="Arial" w:hAnsi="Arial" w:cs="Arial"/>
            <w:b/>
            <w:sz w:val="28"/>
            <w:szCs w:val="28"/>
          </w:rPr>
          <w:t>Conteúdo</w:t>
        </w:r>
      </w:ins>
    </w:p>
    <w:p xmlns:wp14="http://schemas.microsoft.com/office/word/2010/wordml" w:rsidR="00087673" w:rsidP="008E61AF" w:rsidRDefault="00087673" w14:paraId="72A3D3EC" wp14:textId="77777777">
      <w:pPr>
        <w:pStyle w:val="PargrafodaLista"/>
        <w:numPr>
          <w:ilvl w:val="1"/>
          <w:numId w:val="3"/>
        </w:numPr>
        <w:jc w:val="both"/>
        <w:rPr>
          <w:ins w:author="Baliu" w:date="2021-03-23T16:26:00Z" w:id="111"/>
          <w:rFonts w:ascii="Arial" w:hAnsi="Arial" w:cs="Arial"/>
          <w:sz w:val="28"/>
          <w:szCs w:val="28"/>
        </w:rPr>
      </w:pPr>
    </w:p>
    <w:p xmlns:wp14="http://schemas.microsoft.com/office/word/2010/wordml" w:rsidRPr="00BB62F3" w:rsidR="008E61AF" w:rsidP="008E61AF" w:rsidRDefault="008E61AF" w14:paraId="0D0B940D" wp14:textId="77777777">
      <w:pPr>
        <w:jc w:val="both"/>
        <w:rPr>
          <w:ins w:author="Baliu" w:date="2021-03-23T16:26:00Z" w:id="112"/>
          <w:rFonts w:ascii="Arial" w:hAnsi="Arial" w:cs="Arial"/>
          <w:sz w:val="28"/>
          <w:szCs w:val="28"/>
        </w:rPr>
      </w:pPr>
    </w:p>
    <w:p xmlns:wp14="http://schemas.microsoft.com/office/word/2010/wordml" w:rsidRPr="007C6293" w:rsidR="008E61AF" w:rsidP="008E61AF" w:rsidRDefault="008E61AF" w14:paraId="30B5FD0B" wp14:textId="77777777">
      <w:pPr>
        <w:pStyle w:val="PargrafodaLista"/>
        <w:numPr>
          <w:ilvl w:val="0"/>
          <w:numId w:val="3"/>
        </w:numPr>
        <w:jc w:val="both"/>
        <w:rPr>
          <w:ins w:author="Baliu" w:date="2021-03-23T16:26:00Z" w:id="113"/>
          <w:rFonts w:ascii="Arial" w:hAnsi="Arial" w:cs="Arial"/>
          <w:b/>
          <w:bCs/>
          <w:sz w:val="28"/>
          <w:szCs w:val="28"/>
        </w:rPr>
      </w:pPr>
      <w:ins w:author="Baliu" w:date="2021-03-23T16:26:00Z" w:id="114">
        <w:r w:rsidRPr="007C6293">
          <w:rPr>
            <w:rFonts w:ascii="Arial" w:hAnsi="Arial" w:cs="Arial"/>
            <w:b/>
            <w:bCs/>
            <w:sz w:val="28"/>
            <w:szCs w:val="28"/>
          </w:rPr>
          <w:t>Consultas</w:t>
        </w:r>
      </w:ins>
    </w:p>
    <w:p xmlns:wp14="http://schemas.microsoft.com/office/word/2010/wordml" w:rsidR="008E61AF" w:rsidP="00087673" w:rsidRDefault="00087673" w14:paraId="4D4C9555" wp14:textId="77777777">
      <w:pPr>
        <w:pStyle w:val="PargrafodaLista"/>
        <w:numPr>
          <w:ilvl w:val="1"/>
          <w:numId w:val="3"/>
        </w:numPr>
        <w:jc w:val="both"/>
        <w:rPr>
          <w:ins w:author="Baliu" w:date="2021-03-23T16:42:00Z" w:id="115"/>
          <w:rFonts w:ascii="Arial" w:hAnsi="Arial" w:cs="Arial"/>
          <w:sz w:val="28"/>
          <w:szCs w:val="28"/>
        </w:rPr>
        <w:pPrChange w:author="Baliu" w:date="2021-03-23T16:42:00Z" w:id="116">
          <w:pPr>
            <w:pStyle w:val="PargrafodaLista"/>
            <w:ind w:left="1068"/>
            <w:jc w:val="both"/>
          </w:pPr>
        </w:pPrChange>
      </w:pPr>
      <w:ins w:author="Baliu" w:date="2021-03-23T16:42:00Z" w:id="117">
        <w:r>
          <w:rPr>
            <w:rFonts w:ascii="Arial" w:hAnsi="Arial" w:cs="Arial"/>
            <w:sz w:val="28"/>
            <w:szCs w:val="28"/>
          </w:rPr>
          <w:t>Consultar Conteúdos Recomendados</w:t>
        </w:r>
      </w:ins>
    </w:p>
    <w:p xmlns:wp14="http://schemas.microsoft.com/office/word/2010/wordml" w:rsidR="00087673" w:rsidP="00087673" w:rsidRDefault="00087673" w14:paraId="41F95B1C" wp14:textId="77777777">
      <w:pPr>
        <w:pStyle w:val="PargrafodaLista"/>
        <w:numPr>
          <w:ilvl w:val="1"/>
          <w:numId w:val="3"/>
        </w:numPr>
        <w:jc w:val="both"/>
        <w:rPr>
          <w:ins w:author="Baliu" w:date="2021-03-23T16:26:00Z" w:id="118"/>
          <w:rFonts w:ascii="Arial" w:hAnsi="Arial" w:cs="Arial"/>
          <w:sz w:val="28"/>
          <w:szCs w:val="28"/>
        </w:rPr>
        <w:pPrChange w:author="Baliu" w:date="2021-03-23T16:42:00Z" w:id="119">
          <w:pPr>
            <w:pStyle w:val="PargrafodaLista"/>
            <w:ind w:left="1068"/>
            <w:jc w:val="both"/>
          </w:pPr>
        </w:pPrChange>
      </w:pPr>
      <w:proofErr w:type="spellStart"/>
      <w:ins w:author="Baliu" w:date="2021-03-23T16:42:00Z" w:id="120">
        <w:r>
          <w:rPr>
            <w:rFonts w:ascii="Arial" w:hAnsi="Arial" w:cs="Arial"/>
            <w:sz w:val="28"/>
            <w:szCs w:val="28"/>
          </w:rPr>
          <w:t>Decrevam</w:t>
        </w:r>
        <w:proofErr w:type="spellEnd"/>
        <w:r>
          <w:rPr>
            <w:rFonts w:ascii="Arial" w:hAnsi="Arial" w:cs="Arial"/>
            <w:sz w:val="28"/>
            <w:szCs w:val="28"/>
          </w:rPr>
          <w:t xml:space="preserve"> outras que não sejam Cadastrais</w:t>
        </w:r>
      </w:ins>
    </w:p>
    <w:p xmlns:wp14="http://schemas.microsoft.com/office/word/2010/wordml" w:rsidR="00743B97" w:rsidP="00A12C6F" w:rsidRDefault="00A12C6F" w14:paraId="0E27B00A" wp14:textId="77777777">
      <w:pPr>
        <w:rPr>
          <w:ins w:author="Baliu" w:date="2021-03-23T16:19:00Z" w:id="121"/>
          <w:rFonts w:ascii="Arial" w:hAnsi="Arial" w:cs="Arial"/>
        </w:rPr>
      </w:pPr>
      <w:r w:rsidRPr="00A12C6F">
        <w:rPr>
          <w:rFonts w:ascii="Arial" w:hAnsi="Arial" w:eastAsia="Times New Roman" w:cs="Arial"/>
          <w:sz w:val="24"/>
          <w:szCs w:val="24"/>
          <w:lang w:eastAsia="pt-BR"/>
        </w:rPr>
        <w:br/>
      </w:r>
      <w:r w:rsidRPr="00A12C6F">
        <w:rPr>
          <w:rFonts w:ascii="Arial" w:hAnsi="Arial" w:eastAsia="Times New Roman" w:cs="Arial"/>
          <w:sz w:val="24"/>
          <w:szCs w:val="24"/>
          <w:lang w:eastAsia="pt-BR"/>
        </w:rPr>
        <w:br/>
      </w:r>
    </w:p>
    <w:p xmlns:wp14="http://schemas.microsoft.com/office/word/2010/wordml" w:rsidRPr="00BB7367" w:rsidR="00A12C6F" w:rsidP="00A12C6F" w:rsidRDefault="00611150" w14:paraId="5C231DCB" wp14:textId="77777777">
      <w:pPr>
        <w:jc w:val="both"/>
        <w:rPr>
          <w:ins w:author="Baliu" w:date="2021-03-23T16:19:00Z" w:id="122"/>
          <w:rFonts w:ascii="Arial" w:hAnsi="Arial" w:cs="Arial"/>
          <w:b/>
          <w:sz w:val="28"/>
          <w:szCs w:val="28"/>
        </w:rPr>
      </w:pPr>
      <w:ins w:author="Baliu" w:date="2021-03-23T16:51:00Z" w:id="123">
        <w:r>
          <w:rPr>
            <w:rFonts w:ascii="Arial" w:hAnsi="Arial" w:cs="Arial"/>
            <w:b/>
            <w:color w:val="FF0000"/>
            <w:sz w:val="28"/>
            <w:szCs w:val="28"/>
          </w:rPr>
          <w:t>ORIENTAÇ</w:t>
        </w:r>
      </w:ins>
      <w:ins w:author="Baliu" w:date="2021-03-23T16:52:00Z" w:id="124">
        <w:r>
          <w:rPr>
            <w:rFonts w:ascii="Arial" w:hAnsi="Arial" w:cs="Arial"/>
            <w:b/>
            <w:color w:val="FF0000"/>
            <w:sz w:val="28"/>
            <w:szCs w:val="28"/>
          </w:rPr>
          <w:t>ÕES:</w:t>
        </w:r>
      </w:ins>
    </w:p>
    <w:p xmlns:wp14="http://schemas.microsoft.com/office/word/2010/wordml" w:rsidRPr="00BB7367" w:rsidR="00A12C6F" w:rsidP="00A12C6F" w:rsidRDefault="00A12C6F" w14:paraId="7AB4269D" wp14:textId="77777777">
      <w:pPr>
        <w:pStyle w:val="PargrafodaLista"/>
        <w:numPr>
          <w:ilvl w:val="0"/>
          <w:numId w:val="2"/>
        </w:numPr>
        <w:jc w:val="both"/>
        <w:rPr>
          <w:ins w:author="Baliu" w:date="2021-03-23T16:19:00Z" w:id="125"/>
          <w:rFonts w:ascii="Arial" w:hAnsi="Arial" w:cs="Arial"/>
          <w:color w:val="FF0000"/>
          <w:sz w:val="28"/>
          <w:szCs w:val="28"/>
        </w:rPr>
      </w:pPr>
      <w:ins w:author="Baliu" w:date="2021-03-23T16:19:00Z" w:id="126">
        <w:r w:rsidRPr="00BB7367">
          <w:rPr>
            <w:rFonts w:ascii="Arial" w:hAnsi="Arial" w:cs="Arial"/>
            <w:color w:val="FF0000"/>
            <w:sz w:val="28"/>
            <w:szCs w:val="28"/>
          </w:rPr>
          <w:lastRenderedPageBreak/>
          <w:t xml:space="preserve">Ajustem com o máximo de detalhes essa descrição e se possível, juntem algum documento ou planilha ou imagens ou tabelas ou mapas ou organogramas ou etc.. </w:t>
        </w:r>
        <w:proofErr w:type="gramStart"/>
        <w:r w:rsidRPr="00BB7367">
          <w:rPr>
            <w:rFonts w:ascii="Arial" w:hAnsi="Arial" w:cs="Arial"/>
            <w:color w:val="FF0000"/>
            <w:sz w:val="28"/>
            <w:szCs w:val="28"/>
          </w:rPr>
          <w:t>qualquer</w:t>
        </w:r>
        <w:proofErr w:type="gramEnd"/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 coisa que nos ajudem a entender o funcionamento e detalhar as informações necessárias a modelagem.</w:t>
        </w:r>
        <w:r>
          <w:rPr>
            <w:rFonts w:ascii="Arial" w:hAnsi="Arial" w:cs="Arial"/>
            <w:color w:val="FF0000"/>
            <w:sz w:val="28"/>
            <w:szCs w:val="28"/>
          </w:rPr>
          <w:t xml:space="preserve"> OK</w:t>
        </w:r>
      </w:ins>
    </w:p>
    <w:p xmlns:wp14="http://schemas.microsoft.com/office/word/2010/wordml" w:rsidRPr="00BB7367" w:rsidR="00A12C6F" w:rsidP="00A12C6F" w:rsidRDefault="00A12C6F" w14:paraId="540A9241" wp14:textId="77777777">
      <w:pPr>
        <w:pStyle w:val="PargrafodaLista"/>
        <w:numPr>
          <w:ilvl w:val="0"/>
          <w:numId w:val="2"/>
        </w:numPr>
        <w:jc w:val="both"/>
        <w:rPr>
          <w:ins w:author="Baliu" w:date="2021-03-23T16:19:00Z" w:id="127"/>
          <w:rFonts w:ascii="Arial" w:hAnsi="Arial" w:cs="Arial"/>
          <w:color w:val="FF0000"/>
          <w:sz w:val="28"/>
          <w:szCs w:val="28"/>
        </w:rPr>
      </w:pPr>
      <w:ins w:author="Baliu" w:date="2021-03-23T16:19:00Z" w:id="128">
        <w:r w:rsidRPr="00BB7367">
          <w:rPr>
            <w:rFonts w:ascii="Arial" w:hAnsi="Arial" w:cs="Arial"/>
            <w:color w:val="FF0000"/>
            <w:sz w:val="28"/>
            <w:szCs w:val="28"/>
          </w:rPr>
          <w:t>Relacionem os atores (usuários)</w:t>
        </w:r>
        <w:r>
          <w:rPr>
            <w:rFonts w:ascii="Arial" w:hAnsi="Arial" w:cs="Arial"/>
            <w:color w:val="FF0000"/>
            <w:sz w:val="28"/>
            <w:szCs w:val="28"/>
          </w:rPr>
          <w:t xml:space="preserve"> REFINEM</w:t>
        </w:r>
      </w:ins>
    </w:p>
    <w:p xmlns:wp14="http://schemas.microsoft.com/office/word/2010/wordml" w:rsidRPr="00BB7367" w:rsidR="00A12C6F" w:rsidP="00A12C6F" w:rsidRDefault="00A12C6F" w14:paraId="4CF8A5D2" wp14:textId="77777777">
      <w:pPr>
        <w:pStyle w:val="PargrafodaLista"/>
        <w:numPr>
          <w:ilvl w:val="0"/>
          <w:numId w:val="2"/>
        </w:numPr>
        <w:jc w:val="both"/>
        <w:rPr>
          <w:ins w:author="Baliu" w:date="2021-03-23T16:19:00Z" w:id="129"/>
          <w:rFonts w:ascii="Arial" w:hAnsi="Arial" w:cs="Arial"/>
          <w:color w:val="FF0000"/>
          <w:sz w:val="28"/>
          <w:szCs w:val="28"/>
        </w:rPr>
      </w:pPr>
      <w:ins w:author="Baliu" w:date="2021-03-23T16:19:00Z" w:id="130">
        <w:r w:rsidRPr="00BB7367">
          <w:rPr>
            <w:rFonts w:ascii="Arial" w:hAnsi="Arial" w:cs="Arial"/>
            <w:color w:val="FF0000"/>
            <w:sz w:val="28"/>
            <w:szCs w:val="28"/>
          </w:rPr>
          <w:t>Relacionem as funcionalidades (Use Case) a partir da descrição.</w:t>
        </w:r>
        <w:r>
          <w:rPr>
            <w:rFonts w:ascii="Arial" w:hAnsi="Arial" w:cs="Arial"/>
            <w:color w:val="FF0000"/>
            <w:sz w:val="28"/>
            <w:szCs w:val="28"/>
          </w:rPr>
          <w:t xml:space="preserve"> Fizeram uma parte. REFINEM</w:t>
        </w:r>
      </w:ins>
    </w:p>
    <w:p xmlns:wp14="http://schemas.microsoft.com/office/word/2010/wordml" w:rsidRPr="00BB7367" w:rsidR="00A12C6F" w:rsidP="00A12C6F" w:rsidRDefault="00A12C6F" w14:paraId="6070D14F" wp14:textId="77777777">
      <w:pPr>
        <w:pStyle w:val="PargrafodaLista"/>
        <w:numPr>
          <w:ilvl w:val="0"/>
          <w:numId w:val="2"/>
        </w:numPr>
        <w:jc w:val="both"/>
        <w:rPr>
          <w:ins w:author="Baliu" w:date="2021-03-23T16:19:00Z" w:id="131"/>
          <w:rFonts w:ascii="Arial" w:hAnsi="Arial" w:cs="Arial"/>
          <w:color w:val="FF0000"/>
          <w:sz w:val="28"/>
          <w:szCs w:val="28"/>
        </w:rPr>
      </w:pPr>
      <w:ins w:author="Baliu" w:date="2021-03-23T16:19:00Z" w:id="132"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Façam os diagramas de Use Case por funcionalidade (substantivo). </w:t>
        </w:r>
        <w:proofErr w:type="gramStart"/>
        <w:r w:rsidRPr="00BB7367">
          <w:rPr>
            <w:rFonts w:ascii="Arial" w:hAnsi="Arial" w:cs="Arial"/>
            <w:color w:val="FF0000"/>
            <w:sz w:val="28"/>
            <w:szCs w:val="28"/>
          </w:rPr>
          <w:t>Lembrem-se</w:t>
        </w:r>
        <w:proofErr w:type="gramEnd"/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 que para nomear um UC, o verbo é no infinitivo + o substantivo que pode ser simples ou composto.</w:t>
        </w:r>
        <w:r>
          <w:rPr>
            <w:rFonts w:ascii="Arial" w:hAnsi="Arial" w:cs="Arial"/>
            <w:color w:val="FF0000"/>
            <w:sz w:val="28"/>
            <w:szCs w:val="28"/>
          </w:rPr>
          <w:t xml:space="preserve"> Não Fizeram</w:t>
        </w:r>
      </w:ins>
    </w:p>
    <w:p xmlns:wp14="http://schemas.microsoft.com/office/word/2010/wordml" w:rsidRPr="00BB7367" w:rsidR="00A12C6F" w:rsidP="00A12C6F" w:rsidRDefault="00A12C6F" w14:paraId="02C070AC" wp14:textId="77777777">
      <w:pPr>
        <w:pStyle w:val="PargrafodaLista"/>
        <w:numPr>
          <w:ilvl w:val="0"/>
          <w:numId w:val="2"/>
        </w:numPr>
        <w:jc w:val="both"/>
        <w:rPr>
          <w:ins w:author="Baliu" w:date="2021-03-23T16:19:00Z" w:id="133"/>
          <w:rFonts w:ascii="Arial" w:hAnsi="Arial" w:cs="Arial"/>
          <w:color w:val="FF0000"/>
          <w:sz w:val="28"/>
          <w:szCs w:val="28"/>
        </w:rPr>
      </w:pPr>
      <w:ins w:author="Baliu" w:date="2021-03-23T16:19:00Z" w:id="134"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Usem generalização sempre que for possível. </w:t>
        </w:r>
        <w:proofErr w:type="gramStart"/>
        <w:r w:rsidRPr="00BB7367">
          <w:rPr>
            <w:rFonts w:ascii="Arial" w:hAnsi="Arial" w:cs="Arial"/>
            <w:color w:val="FF0000"/>
            <w:sz w:val="28"/>
            <w:szCs w:val="28"/>
          </w:rPr>
          <w:t>Lembrem-se</w:t>
        </w:r>
        <w:proofErr w:type="gramEnd"/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 que em usuários você pode usar tanto nos atores quanto nos </w:t>
        </w:r>
        <w:proofErr w:type="spellStart"/>
        <w:r w:rsidRPr="00BB7367">
          <w:rPr>
            <w:rFonts w:ascii="Arial" w:hAnsi="Arial" w:cs="Arial"/>
            <w:color w:val="FF0000"/>
            <w:sz w:val="28"/>
            <w:szCs w:val="28"/>
          </w:rPr>
          <w:t>UC´s</w:t>
        </w:r>
        <w:proofErr w:type="spellEnd"/>
        <w:r w:rsidRPr="00BB7367">
          <w:rPr>
            <w:rFonts w:ascii="Arial" w:hAnsi="Arial" w:cs="Arial"/>
            <w:color w:val="FF0000"/>
            <w:sz w:val="28"/>
            <w:szCs w:val="28"/>
          </w:rPr>
          <w:t>. Olhem o estudo de caso – CINEMA</w:t>
        </w:r>
        <w:r>
          <w:rPr>
            <w:rFonts w:ascii="Arial" w:hAnsi="Arial" w:cs="Arial"/>
            <w:color w:val="FF0000"/>
            <w:sz w:val="28"/>
            <w:szCs w:val="28"/>
          </w:rPr>
          <w:t xml:space="preserve"> - Não Fizeram</w:t>
        </w:r>
      </w:ins>
    </w:p>
    <w:p xmlns:wp14="http://schemas.microsoft.com/office/word/2010/wordml" w:rsidRPr="00BB7367" w:rsidR="00A12C6F" w:rsidP="00A12C6F" w:rsidRDefault="00A12C6F" w14:paraId="55AD6376" wp14:textId="77777777">
      <w:pPr>
        <w:pStyle w:val="PargrafodaLista"/>
        <w:numPr>
          <w:ilvl w:val="0"/>
          <w:numId w:val="2"/>
        </w:numPr>
        <w:jc w:val="both"/>
        <w:rPr>
          <w:ins w:author="Baliu" w:date="2021-03-23T16:19:00Z" w:id="135"/>
          <w:rFonts w:ascii="Arial" w:hAnsi="Arial" w:cs="Arial"/>
          <w:color w:val="FF0000"/>
          <w:sz w:val="28"/>
          <w:szCs w:val="28"/>
        </w:rPr>
      </w:pPr>
      <w:ins w:author="Baliu" w:date="2021-03-23T16:19:00Z" w:id="136"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Coloquem sempre os </w:t>
        </w:r>
        <w:proofErr w:type="gramStart"/>
        <w:r w:rsidRPr="00BB7367">
          <w:rPr>
            <w:rFonts w:ascii="Arial" w:hAnsi="Arial" w:cs="Arial"/>
            <w:color w:val="FF0000"/>
            <w:sz w:val="28"/>
            <w:szCs w:val="28"/>
          </w:rPr>
          <w:t>artefatos(</w:t>
        </w:r>
        <w:proofErr w:type="spellStart"/>
        <w:proofErr w:type="gramEnd"/>
        <w:r w:rsidRPr="00BB7367">
          <w:rPr>
            <w:rFonts w:ascii="Arial" w:hAnsi="Arial" w:cs="Arial"/>
            <w:color w:val="FF0000"/>
            <w:sz w:val="28"/>
            <w:szCs w:val="28"/>
          </w:rPr>
          <w:t>doc</w:t>
        </w:r>
        <w:proofErr w:type="spellEnd"/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, </w:t>
        </w:r>
        <w:proofErr w:type="spellStart"/>
        <w:r w:rsidRPr="00BB7367">
          <w:rPr>
            <w:rFonts w:ascii="Arial" w:hAnsi="Arial" w:cs="Arial"/>
            <w:color w:val="FF0000"/>
            <w:sz w:val="28"/>
            <w:szCs w:val="28"/>
          </w:rPr>
          <w:t>xls</w:t>
        </w:r>
        <w:proofErr w:type="spellEnd"/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, </w:t>
        </w:r>
        <w:proofErr w:type="spellStart"/>
        <w:r w:rsidRPr="00BB7367">
          <w:rPr>
            <w:rFonts w:ascii="Arial" w:hAnsi="Arial" w:cs="Arial"/>
            <w:color w:val="FF0000"/>
            <w:sz w:val="28"/>
            <w:szCs w:val="28"/>
          </w:rPr>
          <w:t>astah</w:t>
        </w:r>
        <w:proofErr w:type="spellEnd"/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, </w:t>
        </w:r>
        <w:proofErr w:type="spellStart"/>
        <w:r w:rsidRPr="00BB7367">
          <w:rPr>
            <w:rFonts w:ascii="Arial" w:hAnsi="Arial" w:cs="Arial"/>
            <w:color w:val="FF0000"/>
            <w:sz w:val="28"/>
            <w:szCs w:val="28"/>
          </w:rPr>
          <w:t>mwb</w:t>
        </w:r>
        <w:proofErr w:type="spellEnd"/>
        <w:r w:rsidRPr="00BB7367">
          <w:rPr>
            <w:rFonts w:ascii="Arial" w:hAnsi="Arial" w:cs="Arial"/>
            <w:color w:val="FF0000"/>
            <w:sz w:val="28"/>
            <w:szCs w:val="28"/>
          </w:rPr>
          <w:t>, etc.. na pasta</w:t>
        </w:r>
        <w:r>
          <w:rPr>
            <w:rFonts w:ascii="Arial" w:hAnsi="Arial" w:cs="Arial"/>
            <w:color w:val="FF0000"/>
            <w:sz w:val="28"/>
            <w:szCs w:val="28"/>
          </w:rPr>
          <w:t xml:space="preserve"> de Documentos de Levantamento</w:t>
        </w:r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 do grupo e avisem por chat</w:t>
        </w:r>
      </w:ins>
    </w:p>
    <w:p xmlns:wp14="http://schemas.microsoft.com/office/word/2010/wordml" w:rsidRPr="00BB7367" w:rsidR="00A12C6F" w:rsidP="00A12C6F" w:rsidRDefault="00A12C6F" w14:paraId="4FF66C48" wp14:textId="77777777">
      <w:pPr>
        <w:pStyle w:val="PargrafodaLista"/>
        <w:numPr>
          <w:ilvl w:val="0"/>
          <w:numId w:val="2"/>
        </w:numPr>
        <w:jc w:val="both"/>
        <w:rPr>
          <w:ins w:author="Baliu" w:date="2021-03-23T16:19:00Z" w:id="137"/>
          <w:rFonts w:ascii="Arial" w:hAnsi="Arial" w:cs="Arial"/>
          <w:color w:val="FF0000"/>
          <w:sz w:val="28"/>
          <w:szCs w:val="28"/>
        </w:rPr>
      </w:pPr>
      <w:ins w:author="Baliu" w:date="2021-03-23T16:19:00Z" w:id="138">
        <w:r w:rsidRPr="00BB7367">
          <w:rPr>
            <w:rFonts w:ascii="Arial" w:hAnsi="Arial" w:cs="Arial"/>
            <w:color w:val="FF0000"/>
            <w:sz w:val="28"/>
            <w:szCs w:val="28"/>
          </w:rPr>
          <w:t>Façam os diagramas de classes (um para cada diagrama de Use Case. Com o mesmo nome) a partir da descrição e dos diagramas de Use Case.</w:t>
        </w:r>
        <w:r>
          <w:rPr>
            <w:rFonts w:ascii="Arial" w:hAnsi="Arial" w:cs="Arial"/>
            <w:color w:val="FF0000"/>
            <w:sz w:val="28"/>
            <w:szCs w:val="28"/>
          </w:rPr>
          <w:t xml:space="preserve"> </w:t>
        </w:r>
        <w:bookmarkStart w:name="_GoBack" w:id="139"/>
        <w:bookmarkEnd w:id="139"/>
        <w:r w:rsidRPr="00F73446">
          <w:rPr>
            <w:rFonts w:ascii="Arial" w:hAnsi="Arial" w:cs="Arial"/>
            <w:b/>
            <w:color w:val="FF0000"/>
            <w:sz w:val="28"/>
            <w:szCs w:val="28"/>
            <w:rPrChange w:author="Baliu" w:date="2021-03-23T16:52:00Z" w:id="140">
              <w:rPr>
                <w:rFonts w:ascii="Arial" w:hAnsi="Arial" w:cs="Arial"/>
                <w:color w:val="FF0000"/>
                <w:sz w:val="28"/>
                <w:szCs w:val="28"/>
              </w:rPr>
            </w:rPrChange>
          </w:rPr>
          <w:t>Pode esperar ter algum diagrama de Use Case validado pra fazer</w:t>
        </w:r>
      </w:ins>
    </w:p>
    <w:p xmlns:wp14="http://schemas.microsoft.com/office/word/2010/wordml" w:rsidR="00A12C6F" w:rsidP="00A12C6F" w:rsidRDefault="00A12C6F" w14:paraId="60061E4C" wp14:textId="77777777">
      <w:pPr>
        <w:rPr>
          <w:ins w:author="Baliu" w:date="2021-03-23T16:19:00Z" w:id="141"/>
          <w:rFonts w:ascii="Arial" w:hAnsi="Arial" w:cs="Arial"/>
        </w:rPr>
      </w:pPr>
    </w:p>
    <w:p xmlns:wp14="http://schemas.microsoft.com/office/word/2010/wordml" w:rsidRPr="00A12C6F" w:rsidR="00A12C6F" w:rsidP="00A12C6F" w:rsidRDefault="00A12C6F" w14:paraId="44EAFD9C" wp14:textId="77777777">
      <w:pPr>
        <w:rPr>
          <w:rFonts w:ascii="Arial" w:hAnsi="Arial" w:cs="Arial"/>
        </w:rPr>
      </w:pPr>
    </w:p>
    <w:sectPr w:rsidRPr="00A12C6F" w:rsidR="00A12C6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7CEA"/>
    <w:multiLevelType w:val="hybridMultilevel"/>
    <w:tmpl w:val="2BD28B08"/>
    <w:lvl w:ilvl="0" w:tplc="00424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3FA08FF"/>
    <w:multiLevelType w:val="hybridMultilevel"/>
    <w:tmpl w:val="B0E84B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B3AFB"/>
    <w:multiLevelType w:val="multilevel"/>
    <w:tmpl w:val="BE2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AFE5C55"/>
    <w:multiLevelType w:val="hybridMultilevel"/>
    <w:tmpl w:val="F8E057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trackRevisions w:val="tru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6F"/>
    <w:rsid w:val="00087673"/>
    <w:rsid w:val="001B5CE9"/>
    <w:rsid w:val="00600A7D"/>
    <w:rsid w:val="00611150"/>
    <w:rsid w:val="006E7DA6"/>
    <w:rsid w:val="00743B97"/>
    <w:rsid w:val="008E61AF"/>
    <w:rsid w:val="00A12C6F"/>
    <w:rsid w:val="00C12AA6"/>
    <w:rsid w:val="00C67875"/>
    <w:rsid w:val="00CD37DE"/>
    <w:rsid w:val="00E23D20"/>
    <w:rsid w:val="00F4394F"/>
    <w:rsid w:val="00F73446"/>
    <w:rsid w:val="0889D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61AC"/>
  <w15:docId w15:val="{5d5d7788-b02a-4e14-9e8b-d19cb97806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A12C6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2C6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12C6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12C6F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A12C6F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A12C6F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2C6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12C6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12C6F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2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2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12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C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2C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12C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C6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12C6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2.png" Id="Rbba0a8b3c446469b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463F2E7D33443BA13BD508E64B85A" ma:contentTypeVersion="2" ma:contentTypeDescription="Create a new document." ma:contentTypeScope="" ma:versionID="e221f3e18b06180d1ac90b78b49f08b6">
  <xsd:schema xmlns:xsd="http://www.w3.org/2001/XMLSchema" xmlns:xs="http://www.w3.org/2001/XMLSchema" xmlns:p="http://schemas.microsoft.com/office/2006/metadata/properties" xmlns:ns2="14ba3a80-22db-4f00-9d2e-2a0dc90c4afa" targetNamespace="http://schemas.microsoft.com/office/2006/metadata/properties" ma:root="true" ma:fieldsID="aaebdd086cf1bf2b1b22eee5f4047d35" ns2:_="">
    <xsd:import namespace="14ba3a80-22db-4f00-9d2e-2a0dc90c4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a3a80-22db-4f00-9d2e-2a0dc90c4a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DFAF8E-1B0E-4893-AA2E-77C3E7E9642D}"/>
</file>

<file path=customXml/itemProps2.xml><?xml version="1.0" encoding="utf-8"?>
<ds:datastoreItem xmlns:ds="http://schemas.openxmlformats.org/officeDocument/2006/customXml" ds:itemID="{ECE12A8C-A65D-4D61-A86D-32BFEC35DA31}"/>
</file>

<file path=customXml/itemProps3.xml><?xml version="1.0" encoding="utf-8"?>
<ds:datastoreItem xmlns:ds="http://schemas.openxmlformats.org/officeDocument/2006/customXml" ds:itemID="{74294FAC-A559-4B6B-AF79-5FA94014FE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Baliu</dc:creator>
  <cp:lastModifiedBy>GUSTAVO WERMELINGER SA</cp:lastModifiedBy>
  <cp:revision>15</cp:revision>
  <dcterms:created xsi:type="dcterms:W3CDTF">2021-03-23T19:18:00Z</dcterms:created>
  <dcterms:modified xsi:type="dcterms:W3CDTF">2021-03-23T20:20:11Z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0x01010063B463F2E7D33443BA13BD508E64B85A</vt:lpwstr>
  </property>
</Properties>
</file>