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83246" w14:textId="77777777" w:rsidR="00A12C6F" w:rsidRPr="00A12C6F" w:rsidRDefault="00A12C6F" w:rsidP="00A12C6F">
      <w:pPr>
        <w:spacing w:before="400" w:after="0" w:line="240" w:lineRule="auto"/>
        <w:ind w:left="-15"/>
        <w:rPr>
          <w:rFonts w:ascii="Arial" w:eastAsia="Times New Roman" w:hAnsi="Arial" w:cs="Arial"/>
          <w:sz w:val="36"/>
          <w:szCs w:val="36"/>
          <w:u w:val="single"/>
          <w:lang w:eastAsia="pt-BR"/>
        </w:rPr>
      </w:pPr>
      <w:r w:rsidRPr="00A12C6F">
        <w:rPr>
          <w:rFonts w:ascii="Arial" w:eastAsia="Times New Roman" w:hAnsi="Arial" w:cs="Arial"/>
          <w:sz w:val="36"/>
          <w:szCs w:val="36"/>
          <w:u w:val="single"/>
          <w:lang w:eastAsia="pt-BR"/>
        </w:rPr>
        <w:t>PRC - Plataforma de recomendação de conteúdo</w:t>
      </w:r>
    </w:p>
    <w:p w14:paraId="27883247" w14:textId="0FAC31F3" w:rsidR="00A12C6F" w:rsidRPr="00A12C6F" w:rsidRDefault="00E92B73" w:rsidP="00A12C6F">
      <w:pPr>
        <w:spacing w:before="200" w:after="0" w:line="240" w:lineRule="auto"/>
        <w:ind w:left="-15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E01B84"/>
          <w:lang w:eastAsia="pt-BR"/>
        </w:rPr>
        <w:t>25</w:t>
      </w:r>
      <w:r w:rsidR="00A12C6F" w:rsidRPr="00A12C6F">
        <w:rPr>
          <w:rFonts w:ascii="Arial" w:eastAsia="Times New Roman" w:hAnsi="Arial" w:cs="Arial"/>
          <w:color w:val="E01B84"/>
          <w:lang w:eastAsia="pt-BR"/>
        </w:rPr>
        <w:t>/03/2021</w:t>
      </w:r>
    </w:p>
    <w:p w14:paraId="27883248" w14:textId="77777777" w:rsidR="00A12C6F" w:rsidRPr="00A12C6F" w:rsidRDefault="00A12C6F" w:rsidP="00A12C6F">
      <w:pPr>
        <w:spacing w:before="480" w:after="0" w:line="240" w:lineRule="auto"/>
        <w:ind w:left="-15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A12C6F">
        <w:rPr>
          <w:rFonts w:ascii="Arial" w:eastAsia="Times New Roman" w:hAnsi="Arial" w:cs="Arial"/>
          <w:color w:val="000000"/>
          <w:kern w:val="36"/>
          <w:sz w:val="42"/>
          <w:szCs w:val="42"/>
          <w:lang w:eastAsia="pt-BR"/>
        </w:rPr>
        <w:t>Objetivo do projeto</w:t>
      </w:r>
    </w:p>
    <w:p w14:paraId="27883249" w14:textId="554298A2" w:rsidR="00A12C6F" w:rsidRPr="00A12C6F" w:rsidRDefault="00FA263E" w:rsidP="00486A8E">
      <w:pPr>
        <w:spacing w:before="480" w:after="0" w:line="240" w:lineRule="auto"/>
        <w:ind w:left="-15"/>
        <w:outlineLvl w:val="0"/>
        <w:rPr>
          <w:rFonts w:ascii="Arial" w:eastAsia="Times New Roman" w:hAnsi="Arial" w:cs="Arial"/>
          <w:sz w:val="24"/>
          <w:szCs w:val="24"/>
          <w:lang w:eastAsia="pt-BR"/>
        </w:rPr>
      </w:pPr>
      <w:ins w:id="0" w:author="VICTOR BRAGA" w:date="2021-03-25T20:10:00Z">
        <w:r w:rsidRPr="00FA263E">
          <w:rPr>
            <w:rFonts w:ascii="Arial" w:eastAsia="Times New Roman" w:hAnsi="Arial" w:cs="Arial"/>
            <w:sz w:val="24"/>
            <w:szCs w:val="24"/>
            <w:lang w:eastAsia="pt-BR"/>
          </w:rPr>
          <w:t>O PRC- (Plataforma de recomendação de conteúdo) é</w:t>
        </w:r>
        <w:r w:rsidR="008344B7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</w:t>
        </w:r>
        <w:r w:rsidRPr="00FA263E">
          <w:rPr>
            <w:rFonts w:ascii="Arial" w:eastAsia="Times New Roman" w:hAnsi="Arial" w:cs="Arial"/>
            <w:sz w:val="24"/>
            <w:szCs w:val="24"/>
            <w:lang w:eastAsia="pt-BR"/>
          </w:rPr>
          <w:t>um sistema de recomendação mul</w:t>
        </w:r>
      </w:ins>
      <w:ins w:id="1" w:author="VICTOR BRAGA" w:date="2021-03-25T20:11:00Z">
        <w:r w:rsidR="008344B7">
          <w:rPr>
            <w:rFonts w:ascii="Arial" w:eastAsia="Times New Roman" w:hAnsi="Arial" w:cs="Arial"/>
            <w:sz w:val="24"/>
            <w:szCs w:val="24"/>
            <w:lang w:eastAsia="pt-BR"/>
          </w:rPr>
          <w:t>ti</w:t>
        </w:r>
      </w:ins>
      <w:ins w:id="2" w:author="VICTOR BRAGA" w:date="2021-03-25T20:10:00Z">
        <w:r w:rsidRPr="00FA263E">
          <w:rPr>
            <w:rFonts w:ascii="Arial" w:eastAsia="Times New Roman" w:hAnsi="Arial" w:cs="Arial"/>
            <w:sz w:val="24"/>
            <w:szCs w:val="24"/>
            <w:lang w:eastAsia="pt-BR"/>
          </w:rPr>
          <w:t>mídia, onde através de uma inteligência artificial, recomenda-se filmes, séries, documentários, animes</w:t>
        </w:r>
      </w:ins>
      <w:r w:rsidR="00FD1985">
        <w:rPr>
          <w:rFonts w:ascii="Arial" w:eastAsia="Times New Roman" w:hAnsi="Arial" w:cs="Arial"/>
          <w:sz w:val="24"/>
          <w:szCs w:val="24"/>
          <w:lang w:eastAsia="pt-BR"/>
        </w:rPr>
        <w:t>,</w:t>
      </w:r>
      <w:ins w:id="3" w:author="VICTOR BRAGA" w:date="2021-03-25T20:10:00Z">
        <w:r w:rsidRPr="00FA263E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basea</w:t>
        </w:r>
      </w:ins>
      <w:r w:rsidR="00FD1985">
        <w:rPr>
          <w:rFonts w:ascii="Arial" w:eastAsia="Times New Roman" w:hAnsi="Arial" w:cs="Arial"/>
          <w:sz w:val="24"/>
          <w:szCs w:val="24"/>
          <w:lang w:eastAsia="pt-BR"/>
        </w:rPr>
        <w:t>n</w:t>
      </w:r>
      <w:ins w:id="4" w:author="VICTOR BRAGA" w:date="2021-03-25T20:10:00Z">
        <w:r w:rsidRPr="00FA263E">
          <w:rPr>
            <w:rFonts w:ascii="Arial" w:eastAsia="Times New Roman" w:hAnsi="Arial" w:cs="Arial"/>
            <w:sz w:val="24"/>
            <w:szCs w:val="24"/>
            <w:lang w:eastAsia="pt-BR"/>
          </w:rPr>
          <w:t>do</w:t>
        </w:r>
      </w:ins>
      <w:r w:rsidR="00FD1985">
        <w:rPr>
          <w:rFonts w:ascii="Arial" w:eastAsia="Times New Roman" w:hAnsi="Arial" w:cs="Arial"/>
          <w:sz w:val="24"/>
          <w:szCs w:val="24"/>
          <w:lang w:eastAsia="pt-BR"/>
        </w:rPr>
        <w:t>-se</w:t>
      </w:r>
      <w:ins w:id="5" w:author="VICTOR BRAGA" w:date="2021-03-25T20:10:00Z">
        <w:r w:rsidRPr="00FA263E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no perfil de outros filmes previamente assistidos</w:t>
        </w:r>
      </w:ins>
      <w:r w:rsidR="00486A8E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ins w:id="6" w:author="VICTOR BRAGA" w:date="2021-03-25T20:10:00Z">
        <w:r w:rsidR="00486A8E" w:rsidRPr="00FA263E">
          <w:rPr>
            <w:rFonts w:ascii="Arial" w:eastAsia="Times New Roman" w:hAnsi="Arial" w:cs="Arial"/>
            <w:sz w:val="24"/>
            <w:szCs w:val="24"/>
            <w:lang w:eastAsia="pt-BR"/>
          </w:rPr>
          <w:t>Consultando conteúdos já assistidos e marcados como 'gostei' e como 'não gostei, o programa teria como base os gêneros dos filmes marcados com suas notas para poder seleciona</w:t>
        </w:r>
      </w:ins>
      <w:ins w:id="7" w:author="VICTOR BRAGA" w:date="2021-03-25T20:12:00Z">
        <w:r w:rsidR="00486A8E">
          <w:rPr>
            <w:rFonts w:ascii="Arial" w:eastAsia="Times New Roman" w:hAnsi="Arial" w:cs="Arial"/>
            <w:sz w:val="24"/>
            <w:szCs w:val="24"/>
            <w:lang w:eastAsia="pt-BR"/>
          </w:rPr>
          <w:t>r</w:t>
        </w:r>
      </w:ins>
      <w:ins w:id="8" w:author="VICTOR BRAGA" w:date="2021-03-25T20:10:00Z">
        <w:r w:rsidR="00486A8E" w:rsidRPr="00FA263E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títulos de ou</w:t>
        </w:r>
      </w:ins>
      <w:r w:rsidR="00E92B73">
        <w:rPr>
          <w:rFonts w:ascii="Arial" w:eastAsia="Times New Roman" w:hAnsi="Arial" w:cs="Arial"/>
          <w:sz w:val="24"/>
          <w:szCs w:val="24"/>
          <w:lang w:eastAsia="pt-BR"/>
        </w:rPr>
        <w:t>t</w:t>
      </w:r>
      <w:ins w:id="9" w:author="VICTOR BRAGA" w:date="2021-03-25T20:10:00Z">
        <w:r w:rsidR="00486A8E" w:rsidRPr="00FA263E">
          <w:rPr>
            <w:rFonts w:ascii="Arial" w:eastAsia="Times New Roman" w:hAnsi="Arial" w:cs="Arial"/>
            <w:sz w:val="24"/>
            <w:szCs w:val="24"/>
            <w:lang w:eastAsia="pt-BR"/>
          </w:rPr>
          <w:t xml:space="preserve">ros </w:t>
        </w:r>
      </w:ins>
      <w:ins w:id="10" w:author="VICTOR BRAGA" w:date="2021-03-25T20:12:00Z">
        <w:r w:rsidR="00486A8E" w:rsidRPr="00FA263E">
          <w:rPr>
            <w:rFonts w:ascii="Arial" w:eastAsia="Times New Roman" w:hAnsi="Arial" w:cs="Arial"/>
            <w:sz w:val="24"/>
            <w:szCs w:val="24"/>
            <w:lang w:eastAsia="pt-BR"/>
          </w:rPr>
          <w:t>conteúdo</w:t>
        </w:r>
      </w:ins>
      <w:r w:rsidR="00486A8E">
        <w:rPr>
          <w:rFonts w:ascii="Arial" w:eastAsia="Times New Roman" w:hAnsi="Arial" w:cs="Arial"/>
          <w:sz w:val="24"/>
          <w:szCs w:val="24"/>
          <w:lang w:eastAsia="pt-BR"/>
        </w:rPr>
        <w:t xml:space="preserve"> semelhantes</w:t>
      </w:r>
      <w:ins w:id="11" w:author="VICTOR BRAGA" w:date="2021-03-25T20:10:00Z">
        <w:r w:rsidR="00486A8E" w:rsidRPr="00FA263E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para </w:t>
        </w:r>
      </w:ins>
      <w:ins w:id="12" w:author="VICTOR BRAGA" w:date="2021-03-25T20:12:00Z">
        <w:r w:rsidR="00486A8E" w:rsidRPr="00FA263E">
          <w:rPr>
            <w:rFonts w:ascii="Arial" w:eastAsia="Times New Roman" w:hAnsi="Arial" w:cs="Arial"/>
            <w:sz w:val="24"/>
            <w:szCs w:val="24"/>
            <w:lang w:eastAsia="pt-BR"/>
          </w:rPr>
          <w:t>I</w:t>
        </w:r>
        <w:r w:rsidR="00486A8E">
          <w:rPr>
            <w:rFonts w:ascii="Arial" w:eastAsia="Times New Roman" w:hAnsi="Arial" w:cs="Arial"/>
            <w:sz w:val="24"/>
            <w:szCs w:val="24"/>
            <w:lang w:eastAsia="pt-BR"/>
          </w:rPr>
          <w:t>l</w:t>
        </w:r>
        <w:r w:rsidR="00486A8E" w:rsidRPr="00FA263E">
          <w:rPr>
            <w:rFonts w:ascii="Arial" w:eastAsia="Times New Roman" w:hAnsi="Arial" w:cs="Arial"/>
            <w:sz w:val="24"/>
            <w:szCs w:val="24"/>
            <w:lang w:eastAsia="pt-BR"/>
          </w:rPr>
          <w:t>he</w:t>
        </w:r>
      </w:ins>
      <w:ins w:id="13" w:author="VICTOR BRAGA" w:date="2021-03-25T20:10:00Z">
        <w:r w:rsidR="00486A8E" w:rsidRPr="00FA263E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apresentar.</w:t>
        </w:r>
      </w:ins>
      <w:del w:id="14" w:author="VICTOR BRAGA" w:date="2021-03-25T20:10:00Z">
        <w:r w:rsidR="00486A8E" w:rsidRPr="00A12C6F" w:rsidDel="00FA263E">
          <w:rPr>
            <w:rFonts w:ascii="Arial" w:eastAsia="Times New Roman" w:hAnsi="Arial" w:cs="Arial"/>
            <w:sz w:val="24"/>
            <w:szCs w:val="24"/>
            <w:lang w:eastAsia="pt-BR"/>
            <w:rPrChange w:id="15" w:author="Baliu" w:date="2021-03-23T16:21:00Z">
              <w:rPr>
                <w:rFonts w:ascii="Arial" w:eastAsia="Times New Roman" w:hAnsi="Arial" w:cs="Arial"/>
                <w:color w:val="666666"/>
                <w:sz w:val="24"/>
                <w:szCs w:val="24"/>
                <w:lang w:eastAsia="pt-BR"/>
              </w:rPr>
            </w:rPrChange>
          </w:rPr>
          <w:delText>O PRC (Plataforma de recomendação de conteúdo) é um sistema de recomendação multimídia, onde através de uma inteligência artificial, recomenda-se filmes, séries, documentários, animes e mini-filmes baseado no perfil de outros previamente assistidos e marcados como “gostei” e aonde o usuário poderá assisti-los.</w:delText>
        </w:r>
      </w:del>
    </w:p>
    <w:p w14:paraId="2788324A" w14:textId="77777777" w:rsidR="00A12C6F" w:rsidRPr="00A12C6F" w:rsidRDefault="00A12C6F" w:rsidP="00A12C6F">
      <w:pPr>
        <w:spacing w:before="200" w:after="0" w:line="240" w:lineRule="auto"/>
        <w:ind w:left="-15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A12C6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Prioridades do produto/sistema </w:t>
      </w:r>
    </w:p>
    <w:p w14:paraId="4CD6B4BB" w14:textId="4F309669" w:rsidR="004E7E35" w:rsidRPr="00A12C6F" w:rsidRDefault="004E7E35">
      <w:pPr>
        <w:spacing w:before="200" w:after="0" w:line="240" w:lineRule="auto"/>
        <w:ind w:left="-15"/>
        <w:jc w:val="both"/>
        <w:outlineLvl w:val="1"/>
        <w:rPr>
          <w:ins w:id="16" w:author="VICTOR BRAGA" w:date="2021-03-25T20:15:00Z"/>
          <w:rFonts w:ascii="Arial" w:eastAsia="Times New Roman" w:hAnsi="Arial" w:cs="Arial"/>
          <w:sz w:val="24"/>
          <w:szCs w:val="24"/>
          <w:lang w:eastAsia="pt-BR"/>
        </w:rPr>
        <w:pPrChange w:id="17" w:author="VICTOR BRAGA" w:date="2021-03-25T20:15:00Z">
          <w:pPr>
            <w:spacing w:before="200" w:after="0" w:line="240" w:lineRule="auto"/>
            <w:ind w:left="-15"/>
            <w:jc w:val="both"/>
          </w:pPr>
        </w:pPrChange>
      </w:pPr>
      <w:ins w:id="18" w:author="VICTOR BRAGA" w:date="2021-03-25T20:13:00Z">
        <w:r w:rsidRPr="004E7E35">
          <w:rPr>
            <w:rFonts w:ascii="Arial" w:eastAsia="Times New Roman" w:hAnsi="Arial" w:cs="Arial"/>
            <w:sz w:val="24"/>
            <w:szCs w:val="24"/>
            <w:lang w:eastAsia="pt-BR"/>
          </w:rPr>
          <w:t>C</w:t>
        </w:r>
      </w:ins>
      <w:ins w:id="19" w:author="VICTOR BRAGA" w:date="2021-03-25T20:14:00Z">
        <w:r>
          <w:rPr>
            <w:rFonts w:ascii="Arial" w:eastAsia="Times New Roman" w:hAnsi="Arial" w:cs="Arial"/>
            <w:sz w:val="24"/>
            <w:szCs w:val="24"/>
            <w:lang w:eastAsia="pt-BR"/>
          </w:rPr>
          <w:t>riar</w:t>
        </w:r>
      </w:ins>
      <w:ins w:id="20" w:author="VICTOR BRAGA" w:date="2021-03-25T20:13:00Z">
        <w:r w:rsidRPr="004E7E35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um perfil</w:t>
        </w:r>
      </w:ins>
      <w:ins w:id="21" w:author="VICTOR BRAGA" w:date="2021-03-25T20:14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</w:t>
        </w:r>
      </w:ins>
      <w:ins w:id="22" w:author="VICTOR BRAGA" w:date="2021-03-25T20:13:00Z">
        <w:r w:rsidRPr="004E7E35">
          <w:rPr>
            <w:rFonts w:ascii="Arial" w:eastAsia="Times New Roman" w:hAnsi="Arial" w:cs="Arial"/>
            <w:sz w:val="24"/>
            <w:szCs w:val="24"/>
            <w:lang w:eastAsia="pt-BR"/>
          </w:rPr>
          <w:t xml:space="preserve">(uma conta pessoal no qual após criar a conta </w:t>
        </w:r>
      </w:ins>
      <w:r w:rsidR="00E92B73">
        <w:rPr>
          <w:rFonts w:ascii="Arial" w:eastAsia="Times New Roman" w:hAnsi="Arial" w:cs="Arial"/>
          <w:sz w:val="24"/>
          <w:szCs w:val="24"/>
          <w:lang w:eastAsia="pt-BR"/>
        </w:rPr>
        <w:t xml:space="preserve">seria apresentado </w:t>
      </w:r>
      <w:ins w:id="23" w:author="VICTOR BRAGA" w:date="2021-03-25T20:13:00Z">
        <w:r w:rsidRPr="004E7E35">
          <w:rPr>
            <w:rFonts w:ascii="Arial" w:eastAsia="Times New Roman" w:hAnsi="Arial" w:cs="Arial"/>
            <w:sz w:val="24"/>
            <w:szCs w:val="24"/>
            <w:lang w:eastAsia="pt-BR"/>
          </w:rPr>
          <w:t xml:space="preserve">certos títulos de filmes </w:t>
        </w:r>
      </w:ins>
      <w:r w:rsidR="00E92B73">
        <w:rPr>
          <w:rFonts w:ascii="Arial" w:eastAsia="Times New Roman" w:hAnsi="Arial" w:cs="Arial"/>
          <w:sz w:val="24"/>
          <w:szCs w:val="24"/>
          <w:lang w:eastAsia="pt-BR"/>
        </w:rPr>
        <w:t xml:space="preserve">e o usuário </w:t>
      </w:r>
      <w:ins w:id="24" w:author="VICTOR BRAGA" w:date="2021-03-25T20:13:00Z">
        <w:r w:rsidRPr="004E7E35">
          <w:rPr>
            <w:rFonts w:ascii="Arial" w:eastAsia="Times New Roman" w:hAnsi="Arial" w:cs="Arial"/>
            <w:sz w:val="24"/>
            <w:szCs w:val="24"/>
            <w:lang w:eastAsia="pt-BR"/>
          </w:rPr>
          <w:t>escolhe os seus</w:t>
        </w:r>
      </w:ins>
      <w:ins w:id="25" w:author="VICTOR BRAGA" w:date="2021-03-25T20:15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</w:t>
        </w:r>
      </w:ins>
      <w:ins w:id="26" w:author="VICTOR BRAGA" w:date="2021-03-25T20:13:00Z">
        <w:r w:rsidRPr="004E7E35">
          <w:rPr>
            <w:rFonts w:ascii="Arial" w:eastAsia="Times New Roman" w:hAnsi="Arial" w:cs="Arial"/>
            <w:sz w:val="24"/>
            <w:szCs w:val="24"/>
            <w:lang w:eastAsia="pt-BR"/>
          </w:rPr>
          <w:t xml:space="preserve">preferidos para </w:t>
        </w:r>
      </w:ins>
      <w:r w:rsidR="00E92B73">
        <w:rPr>
          <w:rFonts w:ascii="Arial" w:eastAsia="Times New Roman" w:hAnsi="Arial" w:cs="Arial"/>
          <w:sz w:val="24"/>
          <w:szCs w:val="24"/>
          <w:lang w:eastAsia="pt-BR"/>
        </w:rPr>
        <w:t>referência</w:t>
      </w:r>
      <w:ins w:id="27" w:author="VICTOR BRAGA" w:date="2021-03-25T20:13:00Z">
        <w:r w:rsidRPr="004E7E35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de seus g</w:t>
        </w:r>
      </w:ins>
      <w:r w:rsidR="00E92B73">
        <w:rPr>
          <w:rFonts w:ascii="Arial" w:eastAsia="Times New Roman" w:hAnsi="Arial" w:cs="Arial"/>
          <w:sz w:val="24"/>
          <w:szCs w:val="24"/>
          <w:lang w:eastAsia="pt-BR"/>
        </w:rPr>
        <w:t>ê</w:t>
      </w:r>
      <w:ins w:id="28" w:author="VICTOR BRAGA" w:date="2021-03-25T20:13:00Z">
        <w:r w:rsidRPr="004E7E35">
          <w:rPr>
            <w:rFonts w:ascii="Arial" w:eastAsia="Times New Roman" w:hAnsi="Arial" w:cs="Arial"/>
            <w:sz w:val="24"/>
            <w:szCs w:val="24"/>
            <w:lang w:eastAsia="pt-BR"/>
          </w:rPr>
          <w:t xml:space="preserve">neros </w:t>
        </w:r>
      </w:ins>
      <w:ins w:id="29" w:author="VICTOR BRAGA" w:date="2021-03-25T20:14:00Z">
        <w:r w:rsidRPr="004E7E35">
          <w:rPr>
            <w:rFonts w:ascii="Arial" w:eastAsia="Times New Roman" w:hAnsi="Arial" w:cs="Arial"/>
            <w:sz w:val="24"/>
            <w:szCs w:val="24"/>
            <w:lang w:eastAsia="pt-BR"/>
          </w:rPr>
          <w:t>favo</w:t>
        </w:r>
        <w:r>
          <w:rPr>
            <w:rFonts w:ascii="Arial" w:eastAsia="Times New Roman" w:hAnsi="Arial" w:cs="Arial"/>
            <w:sz w:val="24"/>
            <w:szCs w:val="24"/>
            <w:lang w:eastAsia="pt-BR"/>
          </w:rPr>
          <w:t>ri</w:t>
        </w:r>
        <w:r w:rsidRPr="004E7E35">
          <w:rPr>
            <w:rFonts w:ascii="Arial" w:eastAsia="Times New Roman" w:hAnsi="Arial" w:cs="Arial"/>
            <w:sz w:val="24"/>
            <w:szCs w:val="24"/>
            <w:lang w:eastAsia="pt-BR"/>
          </w:rPr>
          <w:t>tos)</w:t>
        </w:r>
      </w:ins>
      <w:ins w:id="30" w:author="VICTOR BRAGA" w:date="2021-03-25T20:13:00Z">
        <w:r w:rsidRPr="004E7E35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de grande</w:t>
        </w:r>
      </w:ins>
      <w:ins w:id="31" w:author="VICTOR BRAGA" w:date="2021-03-25T20:15:00Z">
        <w:r>
          <w:rPr>
            <w:rFonts w:ascii="Arial" w:eastAsia="Times New Roman" w:hAnsi="Arial" w:cs="Arial"/>
            <w:sz w:val="24"/>
            <w:szCs w:val="24"/>
            <w:lang w:eastAsia="pt-BR"/>
          </w:rPr>
          <w:t xml:space="preserve"> </w:t>
        </w:r>
      </w:ins>
      <w:ins w:id="32" w:author="VICTOR BRAGA" w:date="2021-03-25T20:13:00Z">
        <w:r w:rsidRPr="004E7E35">
          <w:rPr>
            <w:rFonts w:ascii="Arial" w:eastAsia="Times New Roman" w:hAnsi="Arial" w:cs="Arial"/>
            <w:sz w:val="24"/>
            <w:szCs w:val="24"/>
            <w:lang w:eastAsia="pt-BR"/>
          </w:rPr>
          <w:t xml:space="preserve">precisão nas recomendações e de fácil acesso e </w:t>
        </w:r>
      </w:ins>
      <w:ins w:id="33" w:author="VICTOR BRAGA" w:date="2021-03-25T20:15:00Z">
        <w:r w:rsidRPr="004E7E35">
          <w:rPr>
            <w:rFonts w:ascii="Arial" w:eastAsia="Times New Roman" w:hAnsi="Arial" w:cs="Arial"/>
            <w:sz w:val="24"/>
            <w:szCs w:val="24"/>
            <w:lang w:eastAsia="pt-BR"/>
          </w:rPr>
          <w:t>gerenciamento</w:t>
        </w:r>
      </w:ins>
      <w:ins w:id="34" w:author="VICTOR BRAGA" w:date="2021-03-25T20:13:00Z">
        <w:r w:rsidRPr="004E7E35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(</w:t>
        </w:r>
      </w:ins>
      <w:r w:rsidR="00E92B73">
        <w:rPr>
          <w:rFonts w:ascii="Arial" w:eastAsia="Times New Roman" w:hAnsi="Arial" w:cs="Arial"/>
          <w:sz w:val="24"/>
          <w:szCs w:val="24"/>
          <w:lang w:eastAsia="pt-BR"/>
        </w:rPr>
        <w:t>podendo</w:t>
      </w:r>
      <w:ins w:id="35" w:author="VICTOR BRAGA" w:date="2021-03-25T20:13:00Z">
        <w:r w:rsidRPr="004E7E35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alterar o foco de suas recomendações a qualquer momento, apenas </w:t>
        </w:r>
      </w:ins>
      <w:ins w:id="36" w:author="VICTOR BRAGA" w:date="2021-03-25T20:18:00Z">
        <w:r w:rsidR="000C563D">
          <w:rPr>
            <w:rFonts w:ascii="Arial" w:eastAsia="Times New Roman" w:hAnsi="Arial" w:cs="Arial"/>
            <w:sz w:val="24"/>
            <w:szCs w:val="24"/>
            <w:lang w:eastAsia="pt-BR"/>
          </w:rPr>
          <w:t>entrando</w:t>
        </w:r>
      </w:ins>
      <w:ins w:id="37" w:author="VICTOR BRAGA" w:date="2021-03-25T20:13:00Z">
        <w:r w:rsidRPr="004E7E35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nas con</w:t>
        </w:r>
      </w:ins>
      <w:ins w:id="38" w:author="VICTOR BRAGA" w:date="2021-03-25T20:15:00Z">
        <w:r>
          <w:rPr>
            <w:rFonts w:ascii="Arial" w:eastAsia="Times New Roman" w:hAnsi="Arial" w:cs="Arial"/>
            <w:sz w:val="24"/>
            <w:szCs w:val="24"/>
            <w:lang w:eastAsia="pt-BR"/>
          </w:rPr>
          <w:t>fi</w:t>
        </w:r>
      </w:ins>
      <w:ins w:id="39" w:author="VICTOR BRAGA" w:date="2021-03-25T20:13:00Z">
        <w:r w:rsidRPr="004E7E35">
          <w:rPr>
            <w:rFonts w:ascii="Arial" w:eastAsia="Times New Roman" w:hAnsi="Arial" w:cs="Arial"/>
            <w:sz w:val="24"/>
            <w:szCs w:val="24"/>
            <w:lang w:eastAsia="pt-BR"/>
          </w:rPr>
          <w:t>gurações de sua conta).</w:t>
        </w:r>
      </w:ins>
      <w:r w:rsidR="00F43234">
        <w:rPr>
          <w:rFonts w:ascii="Arial" w:eastAsia="Times New Roman" w:hAnsi="Arial" w:cs="Arial"/>
          <w:sz w:val="24"/>
          <w:szCs w:val="24"/>
          <w:lang w:eastAsia="pt-BR"/>
        </w:rPr>
        <w:t xml:space="preserve"> Assim,</w:t>
      </w:r>
      <w:r w:rsidR="00E92B7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222D7">
        <w:rPr>
          <w:rFonts w:ascii="Arial" w:eastAsia="Times New Roman" w:hAnsi="Arial" w:cs="Arial"/>
          <w:sz w:val="24"/>
          <w:szCs w:val="24"/>
          <w:lang w:eastAsia="pt-BR"/>
        </w:rPr>
        <w:t>mostra</w:t>
      </w:r>
      <w:r w:rsidR="00E92B73">
        <w:rPr>
          <w:rFonts w:ascii="Arial" w:eastAsia="Times New Roman" w:hAnsi="Arial" w:cs="Arial"/>
          <w:sz w:val="24"/>
          <w:szCs w:val="24"/>
          <w:lang w:eastAsia="pt-BR"/>
        </w:rPr>
        <w:t xml:space="preserve">ndo </w:t>
      </w:r>
      <w:r w:rsidR="001222D7">
        <w:rPr>
          <w:rFonts w:ascii="Arial" w:eastAsia="Times New Roman" w:hAnsi="Arial" w:cs="Arial"/>
          <w:sz w:val="24"/>
          <w:szCs w:val="24"/>
          <w:lang w:eastAsia="pt-BR"/>
        </w:rPr>
        <w:t xml:space="preserve">para </w:t>
      </w:r>
      <w:r w:rsidR="00E92B73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="001222D7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E92B7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222D7">
        <w:rPr>
          <w:rFonts w:ascii="Arial" w:eastAsia="Times New Roman" w:hAnsi="Arial" w:cs="Arial"/>
          <w:sz w:val="24"/>
          <w:szCs w:val="24"/>
          <w:lang w:eastAsia="pt-BR"/>
        </w:rPr>
        <w:t xml:space="preserve">usuários diversos </w:t>
      </w:r>
      <w:r w:rsidR="00E92B73">
        <w:rPr>
          <w:rFonts w:ascii="Arial" w:eastAsia="Times New Roman" w:hAnsi="Arial" w:cs="Arial"/>
          <w:sz w:val="24"/>
          <w:szCs w:val="24"/>
          <w:lang w:eastAsia="pt-BR"/>
        </w:rPr>
        <w:t>conteúdos que a IA reconhece como um conteúdo de potencial agrado.</w:t>
      </w:r>
    </w:p>
    <w:p w14:paraId="7D08B040" w14:textId="77777777" w:rsidR="004E7E35" w:rsidRDefault="00A12C6F" w:rsidP="004E7E35">
      <w:pPr>
        <w:spacing w:before="200" w:after="0" w:line="240" w:lineRule="auto"/>
        <w:outlineLvl w:val="2"/>
        <w:rPr>
          <w:ins w:id="40" w:author="VICTOR BRAGA" w:date="2021-03-25T20:16:00Z"/>
          <w:rFonts w:ascii="Arial" w:eastAsia="Times New Roman" w:hAnsi="Arial" w:cs="Arial"/>
          <w:b/>
          <w:bCs/>
          <w:color w:val="E01B84"/>
          <w:sz w:val="24"/>
          <w:szCs w:val="24"/>
          <w:lang w:eastAsia="pt-BR"/>
        </w:rPr>
      </w:pPr>
      <w:r w:rsidRPr="00A12C6F">
        <w:rPr>
          <w:rFonts w:ascii="Arial" w:eastAsia="Times New Roman" w:hAnsi="Arial" w:cs="Arial"/>
          <w:b/>
          <w:bCs/>
          <w:color w:val="E01B84"/>
          <w:sz w:val="24"/>
          <w:szCs w:val="24"/>
          <w:lang w:eastAsia="pt-BR"/>
        </w:rPr>
        <w:t>Recursos d</w:t>
      </w:r>
      <w:ins w:id="41" w:author="VICTOR BRAGA" w:date="2021-03-25T20:15:00Z">
        <w:r w:rsidR="004E7E35">
          <w:rPr>
            <w:rFonts w:ascii="Arial" w:eastAsia="Times New Roman" w:hAnsi="Arial" w:cs="Arial"/>
            <w:b/>
            <w:bCs/>
            <w:color w:val="E01B84"/>
            <w:sz w:val="24"/>
            <w:szCs w:val="24"/>
            <w:lang w:eastAsia="pt-BR"/>
          </w:rPr>
          <w:t>o p</w:t>
        </w:r>
      </w:ins>
      <w:ins w:id="42" w:author="VICTOR BRAGA" w:date="2021-03-25T20:16:00Z">
        <w:r w:rsidR="004E7E35">
          <w:rPr>
            <w:rFonts w:ascii="Arial" w:eastAsia="Times New Roman" w:hAnsi="Arial" w:cs="Arial"/>
            <w:b/>
            <w:bCs/>
            <w:color w:val="E01B84"/>
            <w:sz w:val="24"/>
            <w:szCs w:val="24"/>
            <w:lang w:eastAsia="pt-BR"/>
          </w:rPr>
          <w:t>roduto</w:t>
        </w:r>
      </w:ins>
    </w:p>
    <w:p w14:paraId="2788324C" w14:textId="6D1C9839" w:rsidR="00A12C6F" w:rsidRPr="00A12C6F" w:rsidRDefault="00A12C6F">
      <w:pPr>
        <w:spacing w:before="200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  <w:pPrChange w:id="43" w:author="VICTOR BRAGA" w:date="2021-03-25T20:15:00Z">
          <w:pPr>
            <w:spacing w:before="200" w:after="0" w:line="240" w:lineRule="auto"/>
            <w:ind w:left="-15"/>
            <w:outlineLvl w:val="2"/>
          </w:pPr>
        </w:pPrChange>
      </w:pPr>
      <w:del w:id="44" w:author="VICTOR BRAGA" w:date="2021-03-25T20:15:00Z">
        <w:r w:rsidRPr="00A12C6F" w:rsidDel="004E7E35">
          <w:rPr>
            <w:rFonts w:ascii="Arial" w:eastAsia="Times New Roman" w:hAnsi="Arial" w:cs="Arial"/>
            <w:b/>
            <w:bCs/>
            <w:color w:val="E01B84"/>
            <w:sz w:val="24"/>
            <w:szCs w:val="24"/>
            <w:lang w:eastAsia="pt-BR"/>
          </w:rPr>
          <w:delText>o produto </w:delText>
        </w:r>
      </w:del>
      <w:r w:rsidRPr="00A12C6F">
        <w:rPr>
          <w:rFonts w:ascii="Arial" w:eastAsia="Times New Roman" w:hAnsi="Arial" w:cs="Arial"/>
          <w:b/>
          <w:bCs/>
          <w:noProof/>
          <w:sz w:val="27"/>
          <w:szCs w:val="27"/>
          <w:bdr w:val="none" w:sz="0" w:space="0" w:color="auto" w:frame="1"/>
          <w:lang w:eastAsia="pt-BR"/>
        </w:rPr>
        <w:drawing>
          <wp:inline distT="0" distB="0" distL="0" distR="0" wp14:anchorId="27883256" wp14:editId="27883257">
            <wp:extent cx="5104765" cy="2790825"/>
            <wp:effectExtent l="0" t="0" r="635" b="9525"/>
            <wp:docPr id="1" name="Imagem 1" descr="https://lh5.googleusercontent.com/bW98rE7E7QfM33J1VadBmrLMrwJUazjNzuixjYgGsqEHtkBwJKX_2_5Qjb1O7XQ5llHjACeZxgQrf_9gZ88Ch_oUo1daVG8AIT9JX7yWCFp7kUM9J-lkew-0ZWm60BTJ0a88-4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W98rE7E7QfM33J1VadBmrLMrwJUazjNzuixjYgGsqEHtkBwJKX_2_5Qjb1O7XQ5llHjACeZxgQrf_9gZ88Ch_oUo1daVG8AIT9JX7yWCFp7kUM9J-lkew-0ZWm60BTJ0a88-4v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324D" w14:textId="61B7EBB1" w:rsidR="00A12C6F" w:rsidRPr="00A12C6F" w:rsidRDefault="00A12C6F" w:rsidP="00A12C6F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lang w:eastAsia="pt-BR"/>
          <w:rPrChange w:id="45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</w:pPr>
      <w:r w:rsidRPr="006A4C48">
        <w:rPr>
          <w:rFonts w:ascii="Arial" w:eastAsia="Times New Roman" w:hAnsi="Arial" w:cs="Arial"/>
          <w:b/>
          <w:bCs/>
          <w:lang w:eastAsia="pt-BR"/>
          <w:rPrChange w:id="46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  <w:t>Criação de perfil de recomendações</w:t>
      </w:r>
      <w:ins w:id="47" w:author="VICTOR BRAGA" w:date="2021-03-25T20:18:00Z">
        <w:r w:rsidR="005F0DEC">
          <w:rPr>
            <w:rFonts w:ascii="Arial" w:eastAsia="Times New Roman" w:hAnsi="Arial" w:cs="Arial"/>
            <w:lang w:eastAsia="pt-BR"/>
          </w:rPr>
          <w:t xml:space="preserve"> – sua conta pessoal com su</w:t>
        </w:r>
      </w:ins>
      <w:ins w:id="48" w:author="VICTOR BRAGA" w:date="2021-03-25T20:19:00Z">
        <w:r w:rsidR="005F0DEC">
          <w:rPr>
            <w:rFonts w:ascii="Arial" w:eastAsia="Times New Roman" w:hAnsi="Arial" w:cs="Arial"/>
            <w:lang w:eastAsia="pt-BR"/>
          </w:rPr>
          <w:t>a</w:t>
        </w:r>
        <w:r w:rsidR="004E5E2E">
          <w:rPr>
            <w:rFonts w:ascii="Arial" w:eastAsia="Times New Roman" w:hAnsi="Arial" w:cs="Arial"/>
            <w:lang w:eastAsia="pt-BR"/>
          </w:rPr>
          <w:t>s preferências de gênero</w:t>
        </w:r>
      </w:ins>
      <w:r w:rsidR="00E92B73">
        <w:rPr>
          <w:rFonts w:ascii="Arial" w:eastAsia="Times New Roman" w:hAnsi="Arial" w:cs="Arial"/>
          <w:lang w:eastAsia="pt-BR"/>
        </w:rPr>
        <w:t>.</w:t>
      </w:r>
    </w:p>
    <w:p w14:paraId="2788324E" w14:textId="479D8C7A" w:rsidR="00A12C6F" w:rsidRPr="00A12C6F" w:rsidRDefault="00A12C6F" w:rsidP="00A12C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lang w:eastAsia="pt-BR"/>
          <w:rPrChange w:id="49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</w:pPr>
      <w:r w:rsidRPr="006A4C48">
        <w:rPr>
          <w:rFonts w:ascii="Arial" w:eastAsia="Times New Roman" w:hAnsi="Arial" w:cs="Arial"/>
          <w:b/>
          <w:bCs/>
          <w:lang w:eastAsia="pt-BR"/>
          <w:rPrChange w:id="50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  <w:t>Gerenciamento de programas</w:t>
      </w:r>
      <w:r w:rsidRPr="00A12C6F">
        <w:rPr>
          <w:rFonts w:ascii="Arial" w:eastAsia="Times New Roman" w:hAnsi="Arial" w:cs="Arial"/>
          <w:lang w:eastAsia="pt-BR"/>
          <w:rPrChange w:id="51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  <w:t> </w:t>
      </w:r>
      <w:ins w:id="52" w:author="VICTOR BRAGA" w:date="2021-03-25T20:20:00Z">
        <w:r w:rsidR="002570F0">
          <w:rPr>
            <w:rFonts w:ascii="Arial" w:eastAsia="Times New Roman" w:hAnsi="Arial" w:cs="Arial"/>
            <w:lang w:eastAsia="pt-BR"/>
          </w:rPr>
          <w:t xml:space="preserve">– Lista de programas </w:t>
        </w:r>
        <w:r w:rsidR="004D5C6E">
          <w:rPr>
            <w:rFonts w:ascii="Arial" w:eastAsia="Times New Roman" w:hAnsi="Arial" w:cs="Arial"/>
            <w:lang w:eastAsia="pt-BR"/>
          </w:rPr>
          <w:t>previamente assistidos e sendo assistidos</w:t>
        </w:r>
        <w:r w:rsidR="00BF380A">
          <w:rPr>
            <w:rFonts w:ascii="Arial" w:eastAsia="Times New Roman" w:hAnsi="Arial" w:cs="Arial"/>
            <w:lang w:eastAsia="pt-BR"/>
          </w:rPr>
          <w:t>, ger</w:t>
        </w:r>
      </w:ins>
      <w:ins w:id="53" w:author="VICTOR BRAGA" w:date="2021-03-25T20:21:00Z">
        <w:r w:rsidR="00BF380A">
          <w:rPr>
            <w:rFonts w:ascii="Arial" w:eastAsia="Times New Roman" w:hAnsi="Arial" w:cs="Arial"/>
            <w:lang w:eastAsia="pt-BR"/>
          </w:rPr>
          <w:t xml:space="preserve">encia quais </w:t>
        </w:r>
        <w:r w:rsidR="0079377B">
          <w:rPr>
            <w:rFonts w:ascii="Arial" w:eastAsia="Times New Roman" w:hAnsi="Arial" w:cs="Arial"/>
            <w:lang w:eastAsia="pt-BR"/>
          </w:rPr>
          <w:t xml:space="preserve">deverão aparecer na tela inicial quando </w:t>
        </w:r>
        <w:r w:rsidR="005C326F">
          <w:rPr>
            <w:rFonts w:ascii="Arial" w:eastAsia="Times New Roman" w:hAnsi="Arial" w:cs="Arial"/>
            <w:lang w:eastAsia="pt-BR"/>
          </w:rPr>
          <w:t>se abre o programa</w:t>
        </w:r>
      </w:ins>
      <w:r w:rsidR="00E92B73">
        <w:rPr>
          <w:rFonts w:ascii="Arial" w:eastAsia="Times New Roman" w:hAnsi="Arial" w:cs="Arial"/>
          <w:lang w:eastAsia="pt-BR"/>
        </w:rPr>
        <w:t>.</w:t>
      </w:r>
    </w:p>
    <w:p w14:paraId="2788324F" w14:textId="383E4303" w:rsidR="00A12C6F" w:rsidRPr="00A12C6F" w:rsidRDefault="00A12C6F" w:rsidP="00A12C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lang w:eastAsia="pt-BR"/>
          <w:rPrChange w:id="54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</w:pPr>
      <w:r w:rsidRPr="006A4C48">
        <w:rPr>
          <w:rFonts w:ascii="Arial" w:eastAsia="Times New Roman" w:hAnsi="Arial" w:cs="Arial"/>
          <w:b/>
          <w:bCs/>
          <w:lang w:eastAsia="pt-BR"/>
          <w:rPrChange w:id="55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  <w:lastRenderedPageBreak/>
        <w:t>Data de lançamento de programas em sua lista</w:t>
      </w:r>
      <w:ins w:id="56" w:author="VICTOR BRAGA" w:date="2021-03-25T20:22:00Z">
        <w:r w:rsidR="00E339A4">
          <w:rPr>
            <w:rFonts w:ascii="Arial" w:eastAsia="Times New Roman" w:hAnsi="Arial" w:cs="Arial"/>
            <w:lang w:eastAsia="pt-BR"/>
          </w:rPr>
          <w:t xml:space="preserve"> </w:t>
        </w:r>
      </w:ins>
      <w:r w:rsidR="00E92B73">
        <w:rPr>
          <w:rFonts w:ascii="Arial" w:eastAsia="Times New Roman" w:hAnsi="Arial" w:cs="Arial"/>
          <w:lang w:eastAsia="pt-BR"/>
        </w:rPr>
        <w:t>–</w:t>
      </w:r>
      <w:ins w:id="57" w:author="VICTOR BRAGA" w:date="2021-03-25T20:23:00Z">
        <w:r w:rsidR="00040F69">
          <w:rPr>
            <w:rFonts w:ascii="Arial" w:eastAsia="Times New Roman" w:hAnsi="Arial" w:cs="Arial"/>
            <w:lang w:eastAsia="pt-BR"/>
          </w:rPr>
          <w:t xml:space="preserve"> </w:t>
        </w:r>
      </w:ins>
      <w:r w:rsidR="00E92B73">
        <w:rPr>
          <w:rFonts w:ascii="Arial" w:eastAsia="Times New Roman" w:hAnsi="Arial" w:cs="Arial"/>
          <w:lang w:eastAsia="pt-BR"/>
        </w:rPr>
        <w:t>ao entrar na série ou no calendário integrado no programa,</w:t>
      </w:r>
      <w:ins w:id="58" w:author="VICTOR BRAGA" w:date="2021-03-25T20:22:00Z">
        <w:r w:rsidR="00E339A4">
          <w:rPr>
            <w:rFonts w:ascii="Arial" w:eastAsia="Times New Roman" w:hAnsi="Arial" w:cs="Arial"/>
            <w:lang w:eastAsia="pt-BR"/>
          </w:rPr>
          <w:t xml:space="preserve"> poderá ver quando novas temporadas ou continuações de seus filmes irão ser </w:t>
        </w:r>
      </w:ins>
      <w:ins w:id="59" w:author="VICTOR BRAGA" w:date="2021-03-25T20:23:00Z">
        <w:r w:rsidR="00E339A4">
          <w:rPr>
            <w:rFonts w:ascii="Arial" w:eastAsia="Times New Roman" w:hAnsi="Arial" w:cs="Arial"/>
            <w:lang w:eastAsia="pt-BR"/>
          </w:rPr>
          <w:t>lançados</w:t>
        </w:r>
      </w:ins>
      <w:r w:rsidR="00E92B73">
        <w:rPr>
          <w:rFonts w:ascii="Arial" w:eastAsia="Times New Roman" w:hAnsi="Arial" w:cs="Arial"/>
          <w:lang w:eastAsia="pt-BR"/>
        </w:rPr>
        <w:t>.</w:t>
      </w:r>
    </w:p>
    <w:p w14:paraId="27883250" w14:textId="4654A4AC" w:rsidR="00A12C6F" w:rsidRPr="00A12C6F" w:rsidRDefault="00A12C6F" w:rsidP="00A12C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lang w:eastAsia="pt-BR"/>
          <w:rPrChange w:id="60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</w:pPr>
      <w:r w:rsidRPr="006A4C48">
        <w:rPr>
          <w:rFonts w:ascii="Arial" w:eastAsia="Times New Roman" w:hAnsi="Arial" w:cs="Arial"/>
          <w:b/>
          <w:bCs/>
          <w:lang w:eastAsia="pt-BR"/>
          <w:rPrChange w:id="61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  <w:t>Filtro de busca</w:t>
      </w:r>
      <w:ins w:id="62" w:author="VICTOR BRAGA" w:date="2021-03-25T20:23:00Z">
        <w:r w:rsidR="00040F69">
          <w:rPr>
            <w:rFonts w:ascii="Arial" w:eastAsia="Times New Roman" w:hAnsi="Arial" w:cs="Arial"/>
            <w:lang w:eastAsia="pt-BR"/>
          </w:rPr>
          <w:t xml:space="preserve"> – buscando apenas por características, você poderá achar o seu conteúdo desejado, </w:t>
        </w:r>
      </w:ins>
      <w:ins w:id="63" w:author="VICTOR BRAGA" w:date="2021-03-25T20:24:00Z">
        <w:r w:rsidR="00040F69">
          <w:rPr>
            <w:rFonts w:ascii="Arial" w:eastAsia="Times New Roman" w:hAnsi="Arial" w:cs="Arial"/>
            <w:lang w:eastAsia="pt-BR"/>
          </w:rPr>
          <w:t xml:space="preserve">como por exemplo </w:t>
        </w:r>
        <w:r w:rsidR="00F13D72">
          <w:rPr>
            <w:rFonts w:ascii="Arial" w:eastAsia="Times New Roman" w:hAnsi="Arial" w:cs="Arial"/>
            <w:lang w:eastAsia="pt-BR"/>
          </w:rPr>
          <w:t>pesquisando o diretor</w:t>
        </w:r>
      </w:ins>
      <w:r w:rsidR="00E92B73">
        <w:rPr>
          <w:rFonts w:ascii="Arial" w:eastAsia="Times New Roman" w:hAnsi="Arial" w:cs="Arial"/>
          <w:lang w:eastAsia="pt-BR"/>
        </w:rPr>
        <w:t>, artista, gênero, data de lançamento.</w:t>
      </w:r>
    </w:p>
    <w:p w14:paraId="27883251" w14:textId="610EEB56" w:rsidR="00A12C6F" w:rsidRPr="00A12C6F" w:rsidRDefault="00A12C6F" w:rsidP="00A12C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lang w:eastAsia="pt-BR"/>
          <w:rPrChange w:id="64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</w:pPr>
      <w:r w:rsidRPr="006A4C48">
        <w:rPr>
          <w:rFonts w:ascii="Arial" w:eastAsia="Times New Roman" w:hAnsi="Arial" w:cs="Arial"/>
          <w:b/>
          <w:bCs/>
          <w:lang w:eastAsia="pt-BR"/>
          <w:rPrChange w:id="65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  <w:t>Notas de usuários e IMDB</w:t>
      </w:r>
      <w:ins w:id="66" w:author="VICTOR BRAGA" w:date="2021-03-25T20:24:00Z">
        <w:r w:rsidR="001E5AA3">
          <w:rPr>
            <w:rFonts w:ascii="Arial" w:eastAsia="Times New Roman" w:hAnsi="Arial" w:cs="Arial"/>
            <w:lang w:eastAsia="pt-BR"/>
          </w:rPr>
          <w:t xml:space="preserve"> – você </w:t>
        </w:r>
      </w:ins>
      <w:ins w:id="67" w:author="VICTOR BRAGA" w:date="2021-03-25T20:25:00Z">
        <w:r w:rsidR="001E5AA3">
          <w:rPr>
            <w:rFonts w:ascii="Arial" w:eastAsia="Times New Roman" w:hAnsi="Arial" w:cs="Arial"/>
            <w:lang w:eastAsia="pt-BR"/>
          </w:rPr>
          <w:t xml:space="preserve">poderá dar notas a programas previamente assistidos e ver notas de críticos renomados </w:t>
        </w:r>
      </w:ins>
    </w:p>
    <w:p w14:paraId="27883253" w14:textId="10D2B6C8" w:rsidR="00A12C6F" w:rsidRPr="00415DD1" w:rsidRDefault="00A12C6F" w:rsidP="00E92B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lang w:eastAsia="pt-BR"/>
          <w:rPrChange w:id="68" w:author="VICTOR BRAGA" w:date="2021-03-25T20:27:00Z">
            <w:rPr>
              <w:rFonts w:ascii="Arial" w:eastAsia="Times New Roman" w:hAnsi="Arial" w:cs="Arial"/>
              <w:color w:val="666666"/>
              <w:lang w:eastAsia="pt-BR"/>
            </w:rPr>
          </w:rPrChange>
        </w:rPr>
      </w:pPr>
      <w:r w:rsidRPr="006A4C48">
        <w:rPr>
          <w:rFonts w:ascii="Arial" w:eastAsia="Times New Roman" w:hAnsi="Arial" w:cs="Arial"/>
          <w:b/>
          <w:bCs/>
          <w:lang w:eastAsia="pt-BR"/>
          <w:rPrChange w:id="69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  <w:t>Watchparty</w:t>
      </w:r>
      <w:ins w:id="70" w:author="VICTOR BRAGA" w:date="2021-03-25T20:25:00Z">
        <w:r w:rsidR="001E5AA3">
          <w:rPr>
            <w:rFonts w:ascii="Arial" w:eastAsia="Times New Roman" w:hAnsi="Arial" w:cs="Arial"/>
            <w:lang w:eastAsia="pt-BR"/>
          </w:rPr>
          <w:t xml:space="preserve"> – </w:t>
        </w:r>
      </w:ins>
      <w:r w:rsidR="00E92B73">
        <w:rPr>
          <w:rFonts w:ascii="Arial" w:eastAsia="Times New Roman" w:hAnsi="Arial" w:cs="Arial"/>
          <w:lang w:eastAsia="pt-BR"/>
        </w:rPr>
        <w:t>funcionalidade de</w:t>
      </w:r>
      <w:ins w:id="71" w:author="VICTOR BRAGA" w:date="2021-03-25T20:25:00Z">
        <w:r w:rsidR="001E5AA3">
          <w:rPr>
            <w:rFonts w:ascii="Arial" w:eastAsia="Times New Roman" w:hAnsi="Arial" w:cs="Arial"/>
            <w:lang w:eastAsia="pt-BR"/>
          </w:rPr>
          <w:t xml:space="preserve"> assistir </w:t>
        </w:r>
        <w:r w:rsidR="001433BB">
          <w:rPr>
            <w:rFonts w:ascii="Arial" w:eastAsia="Times New Roman" w:hAnsi="Arial" w:cs="Arial"/>
            <w:lang w:eastAsia="pt-BR"/>
          </w:rPr>
          <w:t>seus programas favoritos com seus amigos e fami</w:t>
        </w:r>
      </w:ins>
      <w:ins w:id="72" w:author="VICTOR BRAGA" w:date="2021-03-25T20:26:00Z">
        <w:r w:rsidR="001433BB">
          <w:rPr>
            <w:rFonts w:ascii="Arial" w:eastAsia="Times New Roman" w:hAnsi="Arial" w:cs="Arial"/>
            <w:lang w:eastAsia="pt-BR"/>
          </w:rPr>
          <w:t xml:space="preserve">liares remotamente apenas selecionando a opção </w:t>
        </w:r>
        <w:proofErr w:type="spellStart"/>
        <w:r w:rsidR="001433BB">
          <w:rPr>
            <w:rFonts w:ascii="Arial" w:eastAsia="Times New Roman" w:hAnsi="Arial" w:cs="Arial"/>
            <w:lang w:eastAsia="pt-BR"/>
          </w:rPr>
          <w:t>watch</w:t>
        </w:r>
        <w:r w:rsidR="00731B85">
          <w:rPr>
            <w:rFonts w:ascii="Arial" w:eastAsia="Times New Roman" w:hAnsi="Arial" w:cs="Arial"/>
            <w:lang w:eastAsia="pt-BR"/>
          </w:rPr>
          <w:t>party</w:t>
        </w:r>
      </w:ins>
      <w:proofErr w:type="spellEnd"/>
      <w:r w:rsidR="00E92B73">
        <w:rPr>
          <w:rFonts w:ascii="Arial" w:eastAsia="Times New Roman" w:hAnsi="Arial" w:cs="Arial"/>
          <w:lang w:eastAsia="pt-BR"/>
        </w:rPr>
        <w:t>.</w:t>
      </w:r>
    </w:p>
    <w:p w14:paraId="27883255" w14:textId="54D880D1" w:rsidR="00A12C6F" w:rsidRPr="00E92B73" w:rsidRDefault="00A12C6F" w:rsidP="00D722EF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cs="Arial"/>
        </w:rPr>
      </w:pPr>
      <w:r w:rsidRPr="00E92B73">
        <w:rPr>
          <w:rFonts w:ascii="Arial" w:eastAsia="Times New Roman" w:hAnsi="Arial" w:cs="Arial"/>
          <w:b/>
          <w:bCs/>
          <w:lang w:eastAsia="pt-BR"/>
          <w:rPrChange w:id="73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  <w:t>Gerenciamento de assinaturas</w:t>
      </w:r>
      <w:ins w:id="74" w:author="VICTOR BRAGA" w:date="2021-03-25T20:27:00Z">
        <w:r w:rsidR="00415DD1" w:rsidRPr="00E92B73">
          <w:rPr>
            <w:rFonts w:ascii="Arial" w:eastAsia="Times New Roman" w:hAnsi="Arial" w:cs="Arial"/>
            <w:lang w:eastAsia="pt-BR"/>
          </w:rPr>
          <w:t xml:space="preserve"> – você poderá gerenciar sua</w:t>
        </w:r>
      </w:ins>
      <w:r w:rsidR="00E92B73">
        <w:rPr>
          <w:rFonts w:ascii="Arial" w:eastAsia="Times New Roman" w:hAnsi="Arial" w:cs="Arial"/>
          <w:lang w:eastAsia="pt-BR"/>
        </w:rPr>
        <w:t xml:space="preserve">s assinaturas em diversas plataformas de streaming como Netflix, Disney+, HBO GO e </w:t>
      </w:r>
      <w:proofErr w:type="spellStart"/>
      <w:r w:rsidR="00E92B73">
        <w:rPr>
          <w:rFonts w:ascii="Arial" w:eastAsia="Times New Roman" w:hAnsi="Arial" w:cs="Arial"/>
          <w:lang w:eastAsia="pt-BR"/>
        </w:rPr>
        <w:t>Amazon</w:t>
      </w:r>
      <w:proofErr w:type="spellEnd"/>
      <w:r w:rsidR="00E92B73">
        <w:rPr>
          <w:rFonts w:ascii="Arial" w:eastAsia="Times New Roman" w:hAnsi="Arial" w:cs="Arial"/>
          <w:lang w:eastAsia="pt-BR"/>
        </w:rPr>
        <w:t xml:space="preserve"> Prime.</w:t>
      </w:r>
      <w:r w:rsidRPr="00E92B73">
        <w:rPr>
          <w:rFonts w:ascii="Arial" w:eastAsia="Times New Roman" w:hAnsi="Arial" w:cs="Arial"/>
          <w:sz w:val="24"/>
          <w:szCs w:val="24"/>
          <w:lang w:eastAsia="pt-BR"/>
        </w:rPr>
        <w:br/>
      </w:r>
      <w:del w:id="75" w:author="Baliu" w:date="2021-03-23T16:27:00Z">
        <w:r w:rsidRPr="00E92B73" w:rsidDel="00617095">
          <w:rPr>
            <w:rFonts w:ascii="Arial" w:eastAsia="Times New Roman" w:hAnsi="Arial" w:cs="Arial"/>
            <w:sz w:val="24"/>
            <w:szCs w:val="24"/>
            <w:lang w:eastAsia="pt-BR"/>
          </w:rPr>
          <w:br/>
        </w:r>
        <w:r w:rsidRPr="00E92B73" w:rsidDel="00617095">
          <w:rPr>
            <w:rFonts w:ascii="Arial" w:eastAsia="Times New Roman" w:hAnsi="Arial" w:cs="Arial"/>
            <w:sz w:val="24"/>
            <w:szCs w:val="24"/>
            <w:lang w:eastAsia="pt-BR"/>
          </w:rPr>
          <w:br/>
        </w:r>
      </w:del>
    </w:p>
    <w:sectPr w:rsidR="00A12C6F" w:rsidRPr="00E92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A08FF"/>
    <w:multiLevelType w:val="hybridMultilevel"/>
    <w:tmpl w:val="B0E84B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B3AFB"/>
    <w:multiLevelType w:val="multilevel"/>
    <w:tmpl w:val="BE20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CTOR BRAGA">
    <w15:presenceInfo w15:providerId="None" w15:userId="VICTOR BRAG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6F"/>
    <w:rsid w:val="000217AC"/>
    <w:rsid w:val="00040F69"/>
    <w:rsid w:val="000C563D"/>
    <w:rsid w:val="001222D7"/>
    <w:rsid w:val="001433BB"/>
    <w:rsid w:val="001C77B6"/>
    <w:rsid w:val="001E5AA3"/>
    <w:rsid w:val="001F69A1"/>
    <w:rsid w:val="002570F0"/>
    <w:rsid w:val="003871B6"/>
    <w:rsid w:val="00396499"/>
    <w:rsid w:val="003C41B9"/>
    <w:rsid w:val="00415DD1"/>
    <w:rsid w:val="00486A8E"/>
    <w:rsid w:val="004D490F"/>
    <w:rsid w:val="004D5C6E"/>
    <w:rsid w:val="004E5E2E"/>
    <w:rsid w:val="004E7E35"/>
    <w:rsid w:val="00547B6A"/>
    <w:rsid w:val="005C326F"/>
    <w:rsid w:val="005F0DEC"/>
    <w:rsid w:val="00617095"/>
    <w:rsid w:val="00653D25"/>
    <w:rsid w:val="006A4C48"/>
    <w:rsid w:val="00731B85"/>
    <w:rsid w:val="00743B97"/>
    <w:rsid w:val="0079377B"/>
    <w:rsid w:val="008344B7"/>
    <w:rsid w:val="00970C41"/>
    <w:rsid w:val="00A12C6F"/>
    <w:rsid w:val="00B9598D"/>
    <w:rsid w:val="00BF380A"/>
    <w:rsid w:val="00D34944"/>
    <w:rsid w:val="00E339A4"/>
    <w:rsid w:val="00E92B73"/>
    <w:rsid w:val="00F13D72"/>
    <w:rsid w:val="00F43234"/>
    <w:rsid w:val="00FA263E"/>
    <w:rsid w:val="00FD1985"/>
    <w:rsid w:val="00FE065E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3246"/>
  <w15:docId w15:val="{EF344CB1-C2E1-41C4-B34D-9B5EE1AC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12C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12C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12C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2C6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12C6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12C6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2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C6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12C6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3B463F2E7D33443BA13BD508E64B85A" ma:contentTypeVersion="2" ma:contentTypeDescription="Crie um novo documento." ma:contentTypeScope="" ma:versionID="ec02955b1431f6a53fc92a42e8799115">
  <xsd:schema xmlns:xsd="http://www.w3.org/2001/XMLSchema" xmlns:xs="http://www.w3.org/2001/XMLSchema" xmlns:p="http://schemas.microsoft.com/office/2006/metadata/properties" xmlns:ns2="14ba3a80-22db-4f00-9d2e-2a0dc90c4afa" targetNamespace="http://schemas.microsoft.com/office/2006/metadata/properties" ma:root="true" ma:fieldsID="dfb75116c021dbf055ba5b878cf781d5" ns2:_="">
    <xsd:import namespace="14ba3a80-22db-4f00-9d2e-2a0dc90c4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a3a80-22db-4f00-9d2e-2a0dc90c4a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8232D5-7BA2-49A5-B0A0-70B5BEB33A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03D233-2A64-42BE-81DF-917D98948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a3a80-22db-4f00-9d2e-2a0dc90c4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05E589-315F-4794-B0D3-F04F01B7B3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Baliu</dc:creator>
  <cp:lastModifiedBy>GUSTAVO WERMELINGER SA</cp:lastModifiedBy>
  <cp:revision>3</cp:revision>
  <dcterms:created xsi:type="dcterms:W3CDTF">2021-03-25T23:41:00Z</dcterms:created>
  <dcterms:modified xsi:type="dcterms:W3CDTF">2021-03-26T00:13:00Z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0x01010063B463F2E7D33443BA13BD508E64B85A</vt:lpwstr>
  </property>
</Properties>
</file>